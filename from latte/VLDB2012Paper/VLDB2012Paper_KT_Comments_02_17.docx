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7F0C" w:rsidRPr="004217A8" w:rsidRDefault="00F27F0C" w:rsidP="00F27F0C">
      <w:pPr>
        <w:framePr w:w="4738" w:h="2174" w:hRule="exact" w:hSpace="187" w:wrap="around" w:vAnchor="page" w:hAnchor="page" w:x="1095" w:y="12457" w:anchorLock="1"/>
        <w:spacing w:after="0"/>
        <w:rPr>
          <w:sz w:val="16"/>
        </w:rPr>
      </w:pPr>
    </w:p>
    <w:p w:rsidR="00AF646A" w:rsidRDefault="00F8196F">
      <w:pPr>
        <w:pStyle w:val="Paper-Title"/>
        <w:spacing w:after="60"/>
      </w:pPr>
      <w:r>
        <w:lastRenderedPageBreak/>
        <w:t xml:space="preserve">All You Ever Wanted </w:t>
      </w:r>
      <w:r w:rsidR="004A78E0">
        <w:t>t</w:t>
      </w:r>
      <w:r>
        <w:t>o Know About Frames</w:t>
      </w:r>
      <w:r>
        <w:br/>
        <w:t xml:space="preserve">(But Were Always Afraid </w:t>
      </w:r>
      <w:r w:rsidR="004A78E0">
        <w:t>t</w:t>
      </w:r>
      <w:r>
        <w:t>o Ask)</w:t>
      </w:r>
    </w:p>
    <w:p w:rsidR="00AF646A" w:rsidRDefault="00AF646A">
      <w:pPr>
        <w:sectPr w:rsidR="00AF646A" w:rsidSect="00F3761D">
          <w:headerReference w:type="even" r:id="rId9"/>
          <w:headerReference w:type="default" r:id="rId10"/>
          <w:footerReference w:type="even" r:id="rId11"/>
          <w:footerReference w:type="default" r:id="rId12"/>
          <w:headerReference w:type="first" r:id="rId13"/>
          <w:footerReference w:type="first" r:id="rId14"/>
          <w:pgSz w:w="12240" w:h="15840" w:code="1"/>
          <w:pgMar w:top="1440" w:right="1080" w:bottom="1440" w:left="1080" w:header="720" w:footer="720" w:gutter="0"/>
          <w:cols w:space="720"/>
          <w:docGrid w:linePitch="245"/>
        </w:sectPr>
      </w:pPr>
    </w:p>
    <w:p w:rsidR="00AF646A" w:rsidRDefault="00AF646A">
      <w:pPr>
        <w:pStyle w:val="Author"/>
        <w:spacing w:after="0"/>
        <w:rPr>
          <w:spacing w:val="-2"/>
        </w:rPr>
      </w:pPr>
      <w:r>
        <w:rPr>
          <w:spacing w:val="-2"/>
        </w:rPr>
        <w:lastRenderedPageBreak/>
        <w:t>1st Author</w:t>
      </w:r>
    </w:p>
    <w:p w:rsidR="00AF646A" w:rsidRDefault="00AF646A">
      <w:pPr>
        <w:pStyle w:val="Affiliations"/>
        <w:rPr>
          <w:spacing w:val="-2"/>
        </w:rPr>
      </w:pPr>
      <w:r>
        <w:rPr>
          <w:spacing w:val="-2"/>
        </w:rPr>
        <w:t>1st author's affiliation</w:t>
      </w:r>
      <w:r>
        <w:rPr>
          <w:spacing w:val="-2"/>
        </w:rPr>
        <w:br/>
        <w:t>1st line of address</w:t>
      </w:r>
      <w:r>
        <w:rPr>
          <w:spacing w:val="-2"/>
        </w:rPr>
        <w:br/>
        <w:t>2nd line of address</w:t>
      </w:r>
      <w:r>
        <w:rPr>
          <w:spacing w:val="-2"/>
        </w:rPr>
        <w:br/>
        <w:t>Telephone number, incl. country code</w:t>
      </w:r>
    </w:p>
    <w:p w:rsidR="00AF646A" w:rsidRDefault="00AF646A">
      <w:pPr>
        <w:pStyle w:val="E-Mail"/>
        <w:rPr>
          <w:spacing w:val="-2"/>
        </w:rPr>
      </w:pPr>
      <w:r>
        <w:rPr>
          <w:spacing w:val="-2"/>
        </w:rPr>
        <w:t>1st author's email address</w:t>
      </w:r>
    </w:p>
    <w:p w:rsidR="00AF646A" w:rsidRDefault="00AF646A">
      <w:pPr>
        <w:pStyle w:val="Author"/>
        <w:spacing w:after="0"/>
        <w:rPr>
          <w:spacing w:val="-2"/>
        </w:rPr>
      </w:pPr>
      <w:r>
        <w:rPr>
          <w:spacing w:val="-2"/>
        </w:rPr>
        <w:br w:type="column"/>
      </w:r>
      <w:r>
        <w:rPr>
          <w:spacing w:val="-2"/>
        </w:rPr>
        <w:lastRenderedPageBreak/>
        <w:t>2nd Author</w:t>
      </w:r>
    </w:p>
    <w:p w:rsidR="00AF646A" w:rsidRDefault="00AF646A">
      <w:pPr>
        <w:pStyle w:val="Affiliations"/>
        <w:rPr>
          <w:spacing w:val="-2"/>
        </w:rPr>
      </w:pPr>
      <w:r>
        <w:rPr>
          <w:spacing w:val="-2"/>
        </w:rPr>
        <w:t>2nd author's affiliation</w:t>
      </w:r>
      <w:r>
        <w:rPr>
          <w:spacing w:val="-2"/>
        </w:rPr>
        <w:br/>
        <w:t>1st line of address</w:t>
      </w:r>
      <w:r>
        <w:rPr>
          <w:spacing w:val="-2"/>
        </w:rPr>
        <w:br/>
        <w:t>2nd line of address</w:t>
      </w:r>
      <w:r>
        <w:rPr>
          <w:spacing w:val="-2"/>
        </w:rPr>
        <w:br/>
        <w:t>Telephone number, incl. country code</w:t>
      </w:r>
    </w:p>
    <w:p w:rsidR="00AF646A" w:rsidRDefault="00AF646A">
      <w:pPr>
        <w:pStyle w:val="E-Mail"/>
        <w:rPr>
          <w:spacing w:val="-2"/>
        </w:rPr>
      </w:pPr>
      <w:r>
        <w:rPr>
          <w:spacing w:val="-2"/>
        </w:rPr>
        <w:t>2nd E-mail</w:t>
      </w:r>
    </w:p>
    <w:p w:rsidR="00AF646A" w:rsidRDefault="00AF646A">
      <w:pPr>
        <w:pStyle w:val="Author"/>
        <w:spacing w:after="0"/>
        <w:rPr>
          <w:spacing w:val="-2"/>
        </w:rPr>
      </w:pPr>
      <w:r>
        <w:rPr>
          <w:spacing w:val="-2"/>
        </w:rPr>
        <w:br w:type="column"/>
      </w:r>
      <w:r>
        <w:rPr>
          <w:spacing w:val="-2"/>
        </w:rPr>
        <w:lastRenderedPageBreak/>
        <w:t>3rd Author</w:t>
      </w:r>
    </w:p>
    <w:p w:rsidR="00AF646A" w:rsidRDefault="00AF646A">
      <w:pPr>
        <w:pStyle w:val="Affiliations"/>
        <w:rPr>
          <w:spacing w:val="-2"/>
        </w:rPr>
      </w:pPr>
      <w:r>
        <w:rPr>
          <w:spacing w:val="-2"/>
        </w:rPr>
        <w:t>3rd author's affiliation</w:t>
      </w:r>
      <w:r>
        <w:rPr>
          <w:spacing w:val="-2"/>
        </w:rPr>
        <w:br/>
        <w:t>1st line of address</w:t>
      </w:r>
      <w:r>
        <w:rPr>
          <w:spacing w:val="-2"/>
        </w:rPr>
        <w:br/>
        <w:t>2nd line of address</w:t>
      </w:r>
      <w:r>
        <w:rPr>
          <w:spacing w:val="-2"/>
        </w:rPr>
        <w:br/>
        <w:t>Telephone number, incl. country code</w:t>
      </w:r>
    </w:p>
    <w:p w:rsidR="00AF646A" w:rsidRPr="004568F7" w:rsidRDefault="00AF646A">
      <w:pPr>
        <w:pStyle w:val="E-Mail"/>
        <w:rPr>
          <w:spacing w:val="-2"/>
          <w:lang w:val="fr-CH"/>
        </w:rPr>
      </w:pPr>
      <w:r w:rsidRPr="004568F7">
        <w:rPr>
          <w:spacing w:val="-2"/>
          <w:lang w:val="fr-CH"/>
        </w:rPr>
        <w:t>3rd E-mail</w:t>
      </w:r>
    </w:p>
    <w:p w:rsidR="00AF646A" w:rsidRPr="004568F7" w:rsidRDefault="00AF646A">
      <w:pPr>
        <w:pStyle w:val="E-Mail"/>
        <w:rPr>
          <w:spacing w:val="-2"/>
          <w:lang w:val="fr-CH"/>
        </w:rPr>
      </w:pPr>
    </w:p>
    <w:p w:rsidR="00AF646A" w:rsidRPr="004568F7" w:rsidRDefault="00AF646A">
      <w:pPr>
        <w:pStyle w:val="E-Mail"/>
        <w:rPr>
          <w:lang w:val="fr-CH"/>
        </w:rPr>
      </w:pPr>
    </w:p>
    <w:p w:rsidR="00AF646A" w:rsidRPr="004568F7" w:rsidRDefault="00AF646A">
      <w:pPr>
        <w:jc w:val="center"/>
        <w:rPr>
          <w:lang w:val="fr-CH"/>
        </w:rPr>
        <w:sectPr w:rsidR="00AF646A" w:rsidRPr="004568F7">
          <w:type w:val="continuous"/>
          <w:pgSz w:w="12240" w:h="15840" w:code="1"/>
          <w:pgMar w:top="1440" w:right="1080" w:bottom="1440" w:left="1080" w:header="720" w:footer="720" w:gutter="0"/>
          <w:cols w:num="3" w:space="0"/>
        </w:sectPr>
      </w:pPr>
    </w:p>
    <w:p w:rsidR="00AF646A" w:rsidRPr="004568F7" w:rsidRDefault="00AF646A">
      <w:pPr>
        <w:spacing w:after="0"/>
        <w:rPr>
          <w:lang w:val="fr-CH"/>
        </w:rPr>
      </w:pPr>
      <w:r w:rsidRPr="004568F7">
        <w:rPr>
          <w:b/>
          <w:sz w:val="24"/>
          <w:lang w:val="fr-CH"/>
        </w:rPr>
        <w:lastRenderedPageBreak/>
        <w:t>ABSTRACT</w:t>
      </w:r>
    </w:p>
    <w:p w:rsidR="00AF646A" w:rsidRPr="004568F7" w:rsidRDefault="00F8196F">
      <w:pPr>
        <w:pStyle w:val="Abstract"/>
        <w:rPr>
          <w:lang w:val="fr-CH"/>
        </w:rPr>
      </w:pPr>
      <w:r w:rsidRPr="004568F7">
        <w:rPr>
          <w:lang w:val="fr-CH"/>
        </w:rPr>
        <w:t>Abstract</w:t>
      </w:r>
      <w:r w:rsidR="00AF646A" w:rsidRPr="004568F7">
        <w:rPr>
          <w:lang w:val="fr-CH"/>
        </w:rPr>
        <w:t>.</w:t>
      </w:r>
    </w:p>
    <w:p w:rsidR="00AF646A" w:rsidRDefault="00AF646A">
      <w:pPr>
        <w:pStyle w:val="Heading1"/>
        <w:spacing w:before="120"/>
      </w:pPr>
      <w:r>
        <w:t>INTRODUCTION</w:t>
      </w:r>
    </w:p>
    <w:p w:rsidR="00E94E24" w:rsidRPr="00E94E24" w:rsidRDefault="00E94E24" w:rsidP="00E94E24">
      <w:pPr>
        <w:rPr>
          <w:i/>
        </w:rPr>
      </w:pPr>
      <w:r w:rsidRPr="00E94E24">
        <w:rPr>
          <w:i/>
        </w:rPr>
        <w:t>Kristin</w:t>
      </w:r>
    </w:p>
    <w:p w:rsidR="00AF646A" w:rsidRDefault="00F8196F">
      <w:pPr>
        <w:pStyle w:val="Heading1"/>
        <w:spacing w:before="120"/>
      </w:pPr>
      <w:bookmarkStart w:id="0" w:name="_Ref311104228"/>
      <w:r>
        <w:t>USE CASES</w:t>
      </w:r>
      <w:bookmarkEnd w:id="0"/>
    </w:p>
    <w:p w:rsidR="00E94E24" w:rsidRPr="00E94E24" w:rsidRDefault="00E94E24" w:rsidP="00E94E24">
      <w:pPr>
        <w:rPr>
          <w:i/>
        </w:rPr>
      </w:pPr>
      <w:r w:rsidRPr="00E94E24">
        <w:rPr>
          <w:i/>
        </w:rPr>
        <w:t>Kristin</w:t>
      </w:r>
    </w:p>
    <w:p w:rsidR="00AF646A" w:rsidRDefault="00F8196F">
      <w:pPr>
        <w:pStyle w:val="Heading1"/>
        <w:spacing w:before="120"/>
      </w:pPr>
      <w:r>
        <w:t>FRAME SPECIFICATION</w:t>
      </w:r>
    </w:p>
    <w:p w:rsidR="004568F7" w:rsidRDefault="006F01FB" w:rsidP="004568F7">
      <w:r>
        <w:t>To</w:t>
      </w:r>
      <w:r w:rsidR="004568F7">
        <w:t xml:space="preserve"> give a formal specification of </w:t>
      </w:r>
      <w:r w:rsidR="00F82E91">
        <w:t>frames</w:t>
      </w:r>
      <w:r>
        <w:t>,</w:t>
      </w:r>
      <w:r w:rsidR="004568F7">
        <w:t xml:space="preserve"> </w:t>
      </w:r>
      <w:r>
        <w:t>w</w:t>
      </w:r>
      <w:r w:rsidR="004568F7">
        <w:t xml:space="preserve">e first define the framing of a data stream and then specify the </w:t>
      </w:r>
      <w:r>
        <w:t>functions</w:t>
      </w:r>
      <w:r w:rsidR="004568F7">
        <w:t xml:space="preserve"> that </w:t>
      </w:r>
      <w:r>
        <w:t>can be used to define a framing</w:t>
      </w:r>
      <w:r w:rsidR="004568F7">
        <w:t xml:space="preserve">. </w:t>
      </w:r>
      <w:r>
        <w:t xml:space="preserve">We also describe how a framing can be used to fill frames with tuples from a stream. </w:t>
      </w:r>
      <w:r w:rsidR="004568F7">
        <w:t>Finally, we introduce</w:t>
      </w:r>
      <w:r>
        <w:t xml:space="preserve"> example of commonly used framings</w:t>
      </w:r>
      <w:r w:rsidR="004568F7">
        <w:t xml:space="preserve"> and describe how they can be expressed based on the given specification.</w:t>
      </w:r>
    </w:p>
    <w:p w:rsidR="006A1A2A" w:rsidRPr="004568F7" w:rsidRDefault="006A1A2A" w:rsidP="004568F7">
      <w:r w:rsidRPr="006A1A2A">
        <w:rPr>
          <w:b/>
        </w:rPr>
        <w:t>Definition:</w:t>
      </w:r>
      <w:r>
        <w:t xml:space="preserve"> A data stream </w:t>
      </w:r>
      <m:oMath>
        <m:r>
          <w:rPr>
            <w:rFonts w:ascii="Cambria Math" w:hAnsi="Cambria Math"/>
          </w:rPr>
          <m:t>S</m:t>
        </m:r>
      </m:oMath>
      <w:r w:rsidR="00B25DF3">
        <w:t xml:space="preserve"> </w:t>
      </w:r>
      <w:r>
        <w:t>is defined as a</w:t>
      </w:r>
      <w:r w:rsidR="00F82E91">
        <w:t>n infinite</w:t>
      </w:r>
      <w:r>
        <w:t xml:space="preserve"> sequence of tuples </w:t>
      </w:r>
      <m:oMath>
        <m:r>
          <w:rPr>
            <w:rFonts w:ascii="Cambria Math" w:hAnsi="Cambria Math"/>
          </w:rPr>
          <m:t>S≔[</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oMath>
      <w:r>
        <w:t xml:space="preserve">. All tuples of a data stream have the same schema. One attribute of the schema, the </w:t>
      </w:r>
      <w:r w:rsidRPr="006A1A2A">
        <w:rPr>
          <w:i/>
        </w:rPr>
        <w:t>progressing attribute</w:t>
      </w:r>
      <w:r>
        <w:t xml:space="preserve">, is distinguished as is defines the </w:t>
      </w:r>
      <w:r w:rsidR="00D96B52">
        <w:t xml:space="preserve">logical </w:t>
      </w:r>
      <w:r>
        <w:t xml:space="preserve">order of the tuples. </w:t>
      </w:r>
      <w:r w:rsidR="000E7BBC">
        <w:t xml:space="preserve">The stream progresses </w:t>
      </w:r>
      <w:del w:id="1" w:author="tufte" w:date="2012-02-17T16:32:00Z">
        <w:r w:rsidR="000E7BBC" w:rsidDel="00C30133">
          <w:delText xml:space="preserve">in </w:delText>
        </w:r>
      </w:del>
      <w:ins w:id="2" w:author="tufte" w:date="2012-02-17T16:32:00Z">
        <w:r w:rsidR="00C30133">
          <w:t xml:space="preserve">on </w:t>
        </w:r>
      </w:ins>
      <w:r w:rsidR="000E7BBC">
        <w:t xml:space="preserve">this attribute, i.e. if </w:t>
      </w:r>
      <m:oMath>
        <m:r>
          <w:rPr>
            <w:rFonts w:ascii="Cambria Math" w:hAnsi="Cambria Math"/>
          </w:rPr>
          <m:t>A</m:t>
        </m:r>
      </m:oMath>
      <w:r w:rsidR="000E7BBC">
        <w:t xml:space="preserve"> is this attribute, then for any </w:t>
      </w:r>
      <m:oMath>
        <m:r>
          <w:rPr>
            <w:rFonts w:ascii="Cambria Math" w:hAnsi="Cambria Math"/>
          </w:rPr>
          <m:t>n</m:t>
        </m:r>
      </m:oMath>
      <w:r w:rsidR="000E7BBC">
        <w:t xml:space="preserve">, there is an </w:t>
      </w:r>
      <m:oMath>
        <m:r>
          <w:rPr>
            <w:rFonts w:ascii="Cambria Math" w:hAnsi="Cambria Math"/>
          </w:rPr>
          <m:t>i</m:t>
        </m:r>
      </m:oMath>
      <w:r w:rsidR="000E7BBC">
        <w:t xml:space="preserve"> s.t. </w:t>
      </w: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.A&gt;n</m:t>
        </m:r>
      </m:oMath>
      <w:r w:rsidR="000E7BBC">
        <w:t xml:space="preserve">. </w:t>
      </w:r>
      <w:r>
        <w:t xml:space="preserve">Note that </w:t>
      </w:r>
      <w:r w:rsidR="00F82E91">
        <w:t xml:space="preserve">while </w:t>
      </w:r>
      <w:r>
        <w:t xml:space="preserve">the presence of a progressing attribute </w:t>
      </w:r>
      <w:r w:rsidR="00F82E91">
        <w:t xml:space="preserve">implies a logical ordering, it does not require that the tuples </w:t>
      </w:r>
      <w:r>
        <w:t xml:space="preserve">within the stream are </w:t>
      </w:r>
      <w:r w:rsidR="00F82E91">
        <w:t xml:space="preserve">physically </w:t>
      </w:r>
      <w:commentRangeStart w:id="3"/>
      <w:r>
        <w:t>ordered</w:t>
      </w:r>
      <w:commentRangeEnd w:id="3"/>
      <w:r w:rsidR="00C30133">
        <w:rPr>
          <w:rStyle w:val="CommentReference"/>
        </w:rPr>
        <w:commentReference w:id="3"/>
      </w:r>
      <w:r>
        <w:t>.</w:t>
      </w:r>
    </w:p>
    <w:p w:rsidR="00F8196F" w:rsidRDefault="00F8196F" w:rsidP="004568F7">
      <w:pPr>
        <w:pStyle w:val="Heading2"/>
      </w:pPr>
      <w:r>
        <w:t xml:space="preserve">Framing of a </w:t>
      </w:r>
      <w:r w:rsidR="004568F7">
        <w:t xml:space="preserve">Data </w:t>
      </w:r>
      <w:r>
        <w:t>Stream</w:t>
      </w:r>
    </w:p>
    <w:p w:rsidR="00877457" w:rsidRDefault="001375F1" w:rsidP="00161003">
      <w:pPr>
        <w:rPr>
          <w:color w:val="808080" w:themeColor="background1" w:themeShade="80"/>
        </w:rPr>
      </w:pPr>
      <w:r w:rsidRPr="001375F1">
        <w:rPr>
          <w:b/>
        </w:rPr>
        <w:t>Definition:</w:t>
      </w:r>
      <w:r>
        <w:t xml:space="preserve"> A </w:t>
      </w:r>
      <w:r w:rsidRPr="00B25DF3">
        <w:rPr>
          <w:i/>
        </w:rPr>
        <w:t>framing</w:t>
      </w:r>
      <w:r>
        <w:t xml:space="preserve"> </w:t>
      </w:r>
      <m:oMath>
        <m:r>
          <w:rPr>
            <w:rFonts w:ascii="Cambria Math" w:hAnsi="Cambria Math"/>
          </w:rPr>
          <m:t>F</m:t>
        </m:r>
      </m:oMath>
      <w:r>
        <w:t xml:space="preserve"> </w:t>
      </w:r>
      <w:r w:rsidR="00B25DF3">
        <w:t xml:space="preserve">of </w:t>
      </w:r>
      <w:r>
        <w:t xml:space="preserve">a data stream </w:t>
      </w:r>
      <m:oMath>
        <m:r>
          <w:rPr>
            <w:rFonts w:ascii="Cambria Math" w:hAnsi="Cambria Math"/>
          </w:rPr>
          <m:t>S</m:t>
        </m:r>
      </m:oMath>
      <w:r w:rsidR="00877457">
        <w:t xml:space="preserve"> </w:t>
      </w:r>
      <w:r>
        <w:t xml:space="preserve">is </w:t>
      </w:r>
      <w:r w:rsidR="00B25DF3">
        <w:t>represented as a</w:t>
      </w:r>
      <w:r w:rsidR="000E7BBC">
        <w:t>n infinite</w:t>
      </w:r>
      <w:r w:rsidR="00B25DF3">
        <w:t xml:space="preserve"> sequence of intervals over the </w:t>
      </w:r>
      <w:r w:rsidR="000E7BBC">
        <w:t xml:space="preserve">domain of the </w:t>
      </w:r>
      <w:r w:rsidR="00B25DF3">
        <w:t xml:space="preserve">progressing attribute </w:t>
      </w:r>
      <m:oMath>
        <m:r>
          <w:rPr>
            <w:rFonts w:ascii="Cambria Math" w:hAnsi="Cambria Math"/>
          </w:rPr>
          <m:t>F≔</m:t>
        </m:r>
        <m:d>
          <m:dPr>
            <m:begChr m:val="{"/>
            <m:endChr m:val="}"/>
            <m:ctrlPr>
              <w:rPr>
                <w:rFonts w:ascii="Cambria Math" w:hAnsi="Cambria Math"/>
                <w:i/>
              </w:rPr>
            </m:ctrlPr>
          </m:dPr>
          <m:e>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3</m:t>
                    </m:r>
                  </m:sub>
                </m:sSub>
              </m:e>
            </m:d>
            <m:r>
              <w:rPr>
                <w:rFonts w:ascii="Cambria Math" w:hAnsi="Cambria Math"/>
              </w:rPr>
              <m:t>, …</m:t>
            </m:r>
          </m:e>
        </m:d>
      </m:oMath>
      <w:r w:rsidR="0000451F">
        <w:t xml:space="preserve">, where </w:t>
      </w:r>
      <m:oMath>
        <m:r>
          <w:rPr>
            <w:rFonts w:ascii="Cambria Math" w:hAnsi="Cambria Math"/>
          </w:rPr>
          <m:t>∀ i&lt;j:</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j</m:t>
            </m:r>
          </m:sub>
        </m:sSub>
      </m:oMath>
      <w:r w:rsidR="0000451F">
        <w:t>.</w:t>
      </w:r>
      <w:r w:rsidR="009C329E">
        <w:rPr>
          <w:rStyle w:val="FootnoteReference"/>
        </w:rPr>
        <w:footnoteReference w:id="1"/>
      </w:r>
      <w:r w:rsidR="0000451F">
        <w:t xml:space="preserve"> </w:t>
      </w:r>
      <w:r w:rsidR="009E0993">
        <w:t xml:space="preserve">Each interval </w:t>
      </w:r>
      <m:oMath>
        <m:d>
          <m:dPr>
            <m:begChr m:val="["/>
            <m:endChr m:val="]"/>
            <m:ctrlPr>
              <w:rPr>
                <w:rFonts w:ascii="Cambria Math" w:hAnsi="Cambria Math"/>
                <w:i/>
              </w:rPr>
            </m:ctrlPr>
          </m:dPr>
          <m:e>
            <m:r>
              <w:rPr>
                <w:rFonts w:ascii="Cambria Math" w:hAnsi="Cambria Math"/>
              </w:rPr>
              <m:t>s, e</m:t>
            </m:r>
          </m:e>
        </m:d>
        <m:r>
          <w:rPr>
            <w:rFonts w:ascii="Cambria Math" w:hAnsi="Cambria Math"/>
          </w:rPr>
          <m:t>∈F</m:t>
        </m:r>
      </m:oMath>
      <w:r w:rsidR="009E0993">
        <w:t xml:space="preserve"> defines an </w:t>
      </w:r>
      <w:r w:rsidR="009E0993" w:rsidRPr="009E0993">
        <w:rPr>
          <w:i/>
        </w:rPr>
        <w:t>extent</w:t>
      </w:r>
      <w:r w:rsidR="009E0993">
        <w:t xml:space="preserve"> as a set of tuples </w:t>
      </w:r>
      <m:oMath>
        <m:d>
          <m:dPr>
            <m:begChr m:val="{"/>
            <m:endChr m:val="|"/>
            <m:ctrlPr>
              <w:rPr>
                <w:rFonts w:ascii="Cambria Math" w:hAnsi="Cambria Math"/>
                <w:i/>
              </w:rPr>
            </m:ctrlPr>
          </m:dPr>
          <m:e>
            <m:r>
              <w:rPr>
                <w:rFonts w:ascii="Cambria Math" w:hAnsi="Cambria Math"/>
              </w:rPr>
              <m:t xml:space="preserve"> t </m:t>
            </m:r>
          </m:e>
        </m:d>
        <m:r>
          <w:rPr>
            <w:rFonts w:ascii="Cambria Math" w:hAnsi="Cambria Math"/>
          </w:rPr>
          <m:t xml:space="preserve"> t∈S∧s≤t.A&lt;e }</m:t>
        </m:r>
      </m:oMath>
      <w:r w:rsidR="009E0993">
        <w:t xml:space="preserve">, where </w:t>
      </w:r>
      <m:oMath>
        <m:r>
          <w:rPr>
            <w:rFonts w:ascii="Cambria Math" w:hAnsi="Cambria Math"/>
          </w:rPr>
          <m:t>A</m:t>
        </m:r>
      </m:oMath>
      <w:r w:rsidR="009E0993">
        <w:t xml:space="preserve"> is the progressing attribute.</w:t>
      </w:r>
      <w:r w:rsidR="00F9082C">
        <w:t xml:space="preserve"> </w:t>
      </w:r>
      <w:r w:rsidR="00C74DD8" w:rsidRPr="00C74DD8">
        <w:t>Generally, a</w:t>
      </w:r>
      <w:r w:rsidR="00F9082C" w:rsidRPr="00C74DD8">
        <w:t xml:space="preserve"> framing </w:t>
      </w:r>
      <w:r w:rsidR="00C74DD8" w:rsidRPr="00C74DD8">
        <w:t>can be thought of as</w:t>
      </w:r>
      <w:r w:rsidR="00F9082C" w:rsidRPr="00C74DD8">
        <w:t xml:space="preserve"> a function </w:t>
      </w:r>
      <m:oMath>
        <m:r>
          <w:rPr>
            <w:rFonts w:ascii="Cambria Math" w:hAnsi="Cambria Math"/>
          </w:rPr>
          <m:t>ϕ:</m:t>
        </m:r>
        <m:r>
          <m:rPr>
            <m:scr m:val="double-struck"/>
          </m:rPr>
          <w:rPr>
            <w:rFonts w:ascii="Cambria Math" w:hAnsi="Cambria Math"/>
          </w:rPr>
          <m:t>S →F</m:t>
        </m:r>
      </m:oMath>
      <w:r w:rsidR="00F9082C" w:rsidRPr="00C74DD8">
        <w:t xml:space="preserve">, where </w:t>
      </w:r>
      <m:oMath>
        <m:r>
          <m:rPr>
            <m:scr m:val="double-struck"/>
          </m:rPr>
          <w:rPr>
            <w:rFonts w:ascii="Cambria Math" w:hAnsi="Cambria Math"/>
          </w:rPr>
          <m:t>S</m:t>
        </m:r>
      </m:oMath>
      <w:r w:rsidR="00F9082C" w:rsidRPr="00C74DD8">
        <w:t xml:space="preserve"> is the domain of all streams and </w:t>
      </w:r>
      <m:oMath>
        <m:r>
          <m:rPr>
            <m:scr m:val="double-struck"/>
          </m:rPr>
          <w:rPr>
            <w:rFonts w:ascii="Cambria Math" w:hAnsi="Cambria Math"/>
          </w:rPr>
          <m:t>F</m:t>
        </m:r>
      </m:oMath>
      <w:r w:rsidR="00F9082C" w:rsidRPr="00C74DD8">
        <w:t xml:space="preserve"> is the domain of all framings.</w:t>
      </w:r>
    </w:p>
    <w:p w:rsidR="009025FA" w:rsidRDefault="009E0993" w:rsidP="00220D82">
      <w:r>
        <w:t xml:space="preserve">Theoretically, all set of intervals that satisfy the conditions given in the definition are valid framings of a stream. </w:t>
      </w:r>
      <w:r w:rsidR="007573BA">
        <w:t>In</w:t>
      </w:r>
      <w:r w:rsidR="00AC317E">
        <w:t xml:space="preserve"> </w:t>
      </w:r>
      <w:r w:rsidR="00DE3A86">
        <w:t>practice</w:t>
      </w:r>
      <w:r w:rsidR="00AC317E">
        <w:t xml:space="preserve">, </w:t>
      </w:r>
      <w:r w:rsidR="00AC317E">
        <w:lastRenderedPageBreak/>
        <w:t xml:space="preserve">however, it is useful to further constrain </w:t>
      </w:r>
      <w:commentRangeStart w:id="4"/>
      <w:r w:rsidR="00AC317E">
        <w:t>framings</w:t>
      </w:r>
      <w:commentRangeEnd w:id="4"/>
      <w:r w:rsidR="00C30133">
        <w:rPr>
          <w:rStyle w:val="CommentReference"/>
        </w:rPr>
        <w:commentReference w:id="4"/>
      </w:r>
      <w:r w:rsidR="00AC317E">
        <w:t xml:space="preserve">. We distinguish </w:t>
      </w:r>
      <w:r w:rsidR="00AC317E" w:rsidRPr="00DE3A86">
        <w:rPr>
          <w:i/>
        </w:rPr>
        <w:t>local</w:t>
      </w:r>
      <w:r w:rsidR="00AC317E">
        <w:t xml:space="preserve"> and </w:t>
      </w:r>
      <w:r w:rsidR="00AC317E" w:rsidRPr="00DE3A86">
        <w:rPr>
          <w:i/>
        </w:rPr>
        <w:t>global conditions</w:t>
      </w:r>
      <w:r w:rsidR="00DE3A86">
        <w:t xml:space="preserve"> that can be applied to restrict which intervals are reported.</w:t>
      </w:r>
      <w:r w:rsidR="00131BC5">
        <w:t xml:space="preserve"> A </w:t>
      </w:r>
      <w:r w:rsidR="00DE3A86">
        <w:t xml:space="preserve">local condition is a </w:t>
      </w:r>
      <w:r w:rsidR="00DE3A86" w:rsidRPr="00131BC5">
        <w:t>pr</w:t>
      </w:r>
      <w:r w:rsidR="00131BC5" w:rsidRPr="00131BC5">
        <w:t>operty</w:t>
      </w:r>
      <w:r w:rsidR="00DE3A86">
        <w:t xml:space="preserve"> that </w:t>
      </w:r>
      <w:r w:rsidR="00131BC5">
        <w:t>is true</w:t>
      </w:r>
      <w:r w:rsidR="00DE3A86">
        <w:t xml:space="preserve"> for each interval extent in the framing. </w:t>
      </w:r>
      <w:r w:rsidR="0047666C">
        <w:t xml:space="preserve">We introduce </w:t>
      </w:r>
      <w:r w:rsidR="009025FA">
        <w:t>three</w:t>
      </w:r>
      <w:r w:rsidR="0047666C">
        <w:t xml:space="preserve"> types of local conditions. First, a framing can be restricted by specifying a </w:t>
      </w:r>
      <w:r w:rsidR="0047666C" w:rsidRPr="0047666C">
        <w:rPr>
          <w:b/>
        </w:rPr>
        <w:t>predicate</w:t>
      </w:r>
      <w:r w:rsidR="0047666C">
        <w:t xml:space="preserve"> that needs to hold for all its interval extents. For example,</w:t>
      </w:r>
      <w:r w:rsidR="00131BC5">
        <w:t xml:space="preserve"> the predicate</w:t>
      </w:r>
      <w:r w:rsidR="00161003" w:rsidRPr="00161003">
        <w:t xml:space="preserve"> </w:t>
      </w:r>
      <m:oMath>
        <m:r>
          <m:rPr>
            <m:sty m:val="p"/>
          </m:rPr>
          <w:rPr>
            <w:rFonts w:ascii="Cambria Math" w:hAnsi="Cambria Math"/>
          </w:rPr>
          <m:t>t.X&gt;c</m:t>
        </m:r>
      </m:oMath>
      <w:r w:rsidR="00161003" w:rsidRPr="00161003">
        <w:t xml:space="preserve"> </w:t>
      </w:r>
      <w:r w:rsidR="00DE3A86">
        <w:t>restrict</w:t>
      </w:r>
      <w:r w:rsidR="00131BC5">
        <w:t>s</w:t>
      </w:r>
      <w:r w:rsidR="00DE3A86">
        <w:t xml:space="preserve"> the framing to</w:t>
      </w:r>
      <w:r w:rsidR="00161003" w:rsidRPr="00161003">
        <w:t xml:space="preserve"> </w:t>
      </w:r>
      <w:r w:rsidR="00220D82">
        <w:t xml:space="preserve">intervals where the </w:t>
      </w:r>
      <w:r w:rsidR="00DE3A86">
        <w:t xml:space="preserve">value of </w:t>
      </w:r>
      <w:r w:rsidR="00220D82">
        <w:t xml:space="preserve">attribute </w:t>
      </w:r>
      <m:oMath>
        <m:r>
          <w:rPr>
            <w:rFonts w:ascii="Cambria Math" w:hAnsi="Cambria Math"/>
          </w:rPr>
          <m:t>X</m:t>
        </m:r>
      </m:oMath>
      <w:r w:rsidR="00220D82">
        <w:t xml:space="preserve"> of all </w:t>
      </w:r>
      <w:commentRangeStart w:id="5"/>
      <w:r w:rsidR="00220D82">
        <w:t>contained</w:t>
      </w:r>
      <w:commentRangeEnd w:id="5"/>
      <w:r w:rsidR="00466E73">
        <w:rPr>
          <w:rStyle w:val="CommentReference"/>
        </w:rPr>
        <w:commentReference w:id="5"/>
      </w:r>
      <w:r w:rsidR="00220D82">
        <w:t xml:space="preserve"> tuples </w:t>
      </w:r>
      <m:oMath>
        <m:r>
          <w:rPr>
            <w:rFonts w:ascii="Cambria Math" w:hAnsi="Cambria Math"/>
          </w:rPr>
          <m:t>t</m:t>
        </m:r>
      </m:oMath>
      <w:r w:rsidR="00DE3A86">
        <w:t xml:space="preserve"> </w:t>
      </w:r>
      <w:r w:rsidR="00220D82">
        <w:t xml:space="preserve">is consistently larger than a constant </w:t>
      </w:r>
      <m:oMath>
        <m:r>
          <w:rPr>
            <w:rFonts w:ascii="Cambria Math" w:hAnsi="Cambria Math"/>
          </w:rPr>
          <m:t>c</m:t>
        </m:r>
      </m:oMath>
      <w:r w:rsidR="00DE3A86">
        <w:t>.</w:t>
      </w:r>
      <w:r w:rsidR="00131BC5">
        <w:t xml:space="preserve"> </w:t>
      </w:r>
    </w:p>
    <w:p w:rsidR="0047666C" w:rsidRDefault="0047666C" w:rsidP="00220D82">
      <w:r>
        <w:t xml:space="preserve">If a framing is restricted by a predicate, the second local condition that can be applied is the </w:t>
      </w:r>
      <w:commentRangeStart w:id="6"/>
      <w:r w:rsidRPr="0047666C">
        <w:rPr>
          <w:b/>
        </w:rPr>
        <w:t>span</w:t>
      </w:r>
      <w:commentRangeEnd w:id="6"/>
      <w:r w:rsidR="00C30133">
        <w:rPr>
          <w:rStyle w:val="CommentReference"/>
        </w:rPr>
        <w:commentReference w:id="6"/>
      </w:r>
      <w:r>
        <w:t xml:space="preserve"> of the framing intervals. The span of an interval determines whether it is maximal or minimal. For example, a framing that is restricted by the threshold predicate above is not guaranteed to report unique set of intervals as </w:t>
      </w:r>
      <w:r w:rsidR="00F9082C">
        <w:t xml:space="preserve">for </w:t>
      </w:r>
      <w:r>
        <w:t xml:space="preserve">every </w:t>
      </w:r>
      <w:r w:rsidR="00F9082C">
        <w:t xml:space="preserve">interval that satisfies the predicate all </w:t>
      </w:r>
      <w:r>
        <w:t>sub-interval</w:t>
      </w:r>
      <w:r w:rsidR="00F9082C">
        <w:t>s down to individual tuples could be reported. In this case, requiring the framing to be maximal ensures that only non-overlapping intervals of maximal length are reported.</w:t>
      </w:r>
    </w:p>
    <w:p w:rsidR="00F9082C" w:rsidRPr="009025FA" w:rsidRDefault="009025FA" w:rsidP="00F9082C">
      <w:r>
        <w:t xml:space="preserve">The third local property constrains the </w:t>
      </w:r>
      <w:commentRangeStart w:id="7"/>
      <w:r w:rsidRPr="009025FA">
        <w:rPr>
          <w:b/>
        </w:rPr>
        <w:t>starting</w:t>
      </w:r>
      <w:commentRangeEnd w:id="7"/>
      <w:r w:rsidR="00466E73">
        <w:rPr>
          <w:rStyle w:val="CommentReference"/>
        </w:rPr>
        <w:commentReference w:id="7"/>
      </w:r>
      <w:r w:rsidRPr="009025FA">
        <w:rPr>
          <w:b/>
        </w:rPr>
        <w:t xml:space="preserve"> points</w:t>
      </w:r>
      <w:r>
        <w:t xml:space="preserve"> of intervals in a framing. </w:t>
      </w:r>
      <w:r w:rsidR="00F9082C" w:rsidRPr="009025FA">
        <w:t xml:space="preserve">There are several ways how this </w:t>
      </w:r>
      <w:r>
        <w:t>property</w:t>
      </w:r>
      <w:r w:rsidR="00F9082C" w:rsidRPr="009025FA">
        <w:t xml:space="preserve"> can be expressed. First, it can be specified in terms of the boundaries of a </w:t>
      </w:r>
      <w:r w:rsidRPr="009025FA">
        <w:t>preceding interval</w:t>
      </w:r>
      <w:r w:rsidR="00F9082C" w:rsidRPr="009025FA">
        <w:t>. Second, it can be specified as a data-dependent condition over the tuples in the stream</w:t>
      </w:r>
      <w:r w:rsidR="00BC6BC9" w:rsidRPr="00BC6BC9">
        <w:t xml:space="preserve">, for example a local minimum, a value </w:t>
      </w:r>
      <w:commentRangeStart w:id="8"/>
      <w:r w:rsidR="00BC6BC9" w:rsidRPr="00BC6BC9">
        <w:t>above</w:t>
      </w:r>
      <w:commentRangeEnd w:id="8"/>
      <w:r w:rsidR="00DE1C2D">
        <w:rPr>
          <w:rStyle w:val="CommentReference"/>
        </w:rPr>
        <w:commentReference w:id="8"/>
      </w:r>
      <w:r w:rsidR="00BC6BC9" w:rsidRPr="00BC6BC9">
        <w:t xml:space="preserve"> a threshold, or the observation of a certain value or punctuation (e.g. a “synchronization pulse”).</w:t>
      </w:r>
      <w:r w:rsidR="00F9082C" w:rsidRPr="009025FA">
        <w:t xml:space="preserve"> </w:t>
      </w:r>
      <w:r w:rsidR="00BC6BC9">
        <w:t>Finally</w:t>
      </w:r>
      <w:r w:rsidR="00F9082C" w:rsidRPr="009025FA">
        <w:t>, the start</w:t>
      </w:r>
      <w:r w:rsidRPr="009025FA">
        <w:t>ing point</w:t>
      </w:r>
      <w:r w:rsidR="00F9082C" w:rsidRPr="009025FA">
        <w:t xml:space="preserve"> of a new </w:t>
      </w:r>
      <w:r w:rsidRPr="009025FA">
        <w:t>interval</w:t>
      </w:r>
      <w:r w:rsidR="00F9082C" w:rsidRPr="009025FA">
        <w:t xml:space="preserve"> can be triggered w.r.t. t</w:t>
      </w:r>
      <w:r w:rsidR="00BC6BC9">
        <w:t>o external event such as a wall-</w:t>
      </w:r>
      <w:r w:rsidR="00F9082C" w:rsidRPr="009025FA">
        <w:t>clock.</w:t>
      </w:r>
      <w:r w:rsidRPr="009025FA">
        <w:t xml:space="preserve"> Expressions combining all of the above using </w:t>
      </w:r>
      <m:oMath>
        <m:r>
          <w:rPr>
            <w:rFonts w:ascii="Cambria Math" w:hAnsi="Cambria Math" w:cs="Courier New"/>
          </w:rPr>
          <m:t>∧</m:t>
        </m:r>
      </m:oMath>
      <w:r w:rsidRPr="009025FA">
        <w:t xml:space="preserve"> and </w:t>
      </w:r>
      <m:oMath>
        <m:r>
          <w:rPr>
            <w:rFonts w:ascii="Cambria Math" w:hAnsi="Cambria Math" w:cs="Courier New"/>
          </w:rPr>
          <m:t>∨</m:t>
        </m:r>
      </m:oMath>
      <w:r w:rsidRPr="009025FA">
        <w:t xml:space="preserve"> are also permitted.</w:t>
      </w:r>
    </w:p>
    <w:p w:rsidR="00F9082C" w:rsidRDefault="00131BC5" w:rsidP="00F9082C">
      <w:r>
        <w:t>Global conditions are properties of the framing as a whole.</w:t>
      </w:r>
      <w:r w:rsidR="005D0CA6">
        <w:t xml:space="preserve"> </w:t>
      </w:r>
      <w:r w:rsidR="0092272D">
        <w:t xml:space="preserve">For example, framings can be constrained by requiring a certain </w:t>
      </w:r>
      <w:r w:rsidR="0092272D" w:rsidRPr="0092272D">
        <w:rPr>
          <w:b/>
        </w:rPr>
        <w:t>framing scheme</w:t>
      </w:r>
      <w:r w:rsidR="00B8790A">
        <w:t xml:space="preserve"> that defines how the stream is segmented.</w:t>
      </w:r>
      <w:r w:rsidR="00F9082C">
        <w:t xml:space="preserve"> </w:t>
      </w:r>
      <w:r w:rsidR="00F9082C">
        <w:fldChar w:fldCharType="begin"/>
      </w:r>
      <w:r w:rsidR="00F9082C">
        <w:instrText xml:space="preserve"> REF _Ref310950526 \h </w:instrText>
      </w:r>
      <w:r w:rsidR="00F9082C">
        <w:fldChar w:fldCharType="separate"/>
      </w:r>
      <w:r w:rsidR="00F9082C">
        <w:t xml:space="preserve">Figure </w:t>
      </w:r>
      <w:r w:rsidR="00F9082C">
        <w:rPr>
          <w:noProof/>
        </w:rPr>
        <w:t>2</w:t>
      </w:r>
      <w:r w:rsidR="00F9082C">
        <w:fldChar w:fldCharType="end"/>
      </w:r>
      <w:r w:rsidR="00F9082C">
        <w:t xml:space="preserve"> summarizes </w:t>
      </w:r>
      <w:r w:rsidR="0092272D">
        <w:t>important</w:t>
      </w:r>
      <w:r w:rsidR="00F9082C">
        <w:t xml:space="preserve"> framing schemes.</w:t>
      </w:r>
    </w:p>
    <w:p w:rsidR="00F9082C" w:rsidRDefault="00F9082C" w:rsidP="00F9082C">
      <w:pPr>
        <w:pStyle w:val="ListParagraph"/>
        <w:numPr>
          <w:ilvl w:val="0"/>
          <w:numId w:val="13"/>
        </w:numPr>
      </w:pPr>
      <w:commentRangeStart w:id="9"/>
      <w:r w:rsidRPr="008A2FAB">
        <w:rPr>
          <w:b/>
        </w:rPr>
        <w:t>Partition</w:t>
      </w:r>
      <w:commentRangeEnd w:id="9"/>
      <w:r w:rsidR="00C30133">
        <w:rPr>
          <w:rStyle w:val="CommentReference"/>
        </w:rPr>
        <w:commentReference w:id="9"/>
      </w:r>
      <w:r>
        <w:rPr>
          <w:b/>
        </w:rPr>
        <w:t>.</w:t>
      </w:r>
      <w:r>
        <w:t xml:space="preserve"> Each </w:t>
      </w:r>
      <w:r w:rsidR="0092272D">
        <w:t>interval</w:t>
      </w:r>
      <w:r>
        <w:t xml:space="preserve"> </w:t>
      </w:r>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oMath>
      <w:r>
        <w:t xml:space="preserve"> begins where the previous frame </w:t>
      </w:r>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i-1</m:t>
            </m:r>
          </m:sub>
        </m:sSub>
        <m:r>
          <w:rPr>
            <w:rFonts w:ascii="Cambria Math" w:hAnsi="Cambria Math"/>
          </w:rPr>
          <m:t>]</m:t>
        </m:r>
      </m:oMath>
      <w:r>
        <w:t xml:space="preserve"> ended, i.e. </w:t>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i-1</m:t>
            </m:r>
          </m:sub>
        </m:sSub>
      </m:oMath>
      <w:r>
        <w:t xml:space="preserve">. Note that this segmentation of the stream is similar to tumbling windows. However, </w:t>
      </w:r>
      <w:r w:rsidR="00B8790A">
        <w:t>intervals</w:t>
      </w:r>
      <w:r>
        <w:t xml:space="preserve"> still var</w:t>
      </w:r>
      <w:r w:rsidR="00B8790A">
        <w:t>y</w:t>
      </w:r>
      <w:r>
        <w:t xml:space="preserve"> in length, whereas windows </w:t>
      </w:r>
      <w:r w:rsidR="00B8790A">
        <w:t>are of fixed length, either in terms of time or tuples.</w:t>
      </w:r>
    </w:p>
    <w:p w:rsidR="00F9082C" w:rsidRDefault="00F9082C" w:rsidP="00F9082C">
      <w:pPr>
        <w:pStyle w:val="ListParagraph"/>
        <w:numPr>
          <w:ilvl w:val="0"/>
          <w:numId w:val="13"/>
        </w:numPr>
      </w:pPr>
      <w:commentRangeStart w:id="10"/>
      <w:r w:rsidRPr="007F089B">
        <w:rPr>
          <w:b/>
        </w:rPr>
        <w:t>Cover</w:t>
      </w:r>
      <w:commentRangeEnd w:id="10"/>
      <w:r w:rsidR="00DE1C2D">
        <w:rPr>
          <w:rStyle w:val="CommentReference"/>
        </w:rPr>
        <w:commentReference w:id="10"/>
      </w:r>
      <w:r>
        <w:rPr>
          <w:b/>
        </w:rPr>
        <w:t>.</w:t>
      </w:r>
      <w:r>
        <w:t xml:space="preserve"> </w:t>
      </w:r>
      <m:oMath>
        <m:r>
          <w:rPr>
            <w:rFonts w:ascii="Cambria Math" w:hAnsi="Cambria Math"/>
          </w:rPr>
          <m:t>∀ a∈domain</m:t>
        </m:r>
        <m:d>
          <m:dPr>
            <m:ctrlPr>
              <w:rPr>
                <w:rFonts w:ascii="Cambria Math" w:hAnsi="Cambria Math"/>
                <w:i/>
              </w:rPr>
            </m:ctrlPr>
          </m:dPr>
          <m:e>
            <m:r>
              <w:rPr>
                <w:rFonts w:ascii="Cambria Math" w:hAnsi="Cambria Math"/>
              </w:rPr>
              <m:t>A</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rPr>
          <m:t>∈F:</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&lt;a≤</m:t>
        </m:r>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where </w:t>
      </w:r>
      <m:oMath>
        <m:r>
          <w:rPr>
            <w:rFonts w:ascii="Cambria Math" w:hAnsi="Cambria Math"/>
          </w:rPr>
          <m:t>A</m:t>
        </m:r>
      </m:oMath>
      <w:r>
        <w:t xml:space="preserve"> is the progressing attribute, i.e. </w:t>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i-1</m:t>
            </m:r>
          </m:sub>
        </m:sSub>
      </m:oMath>
      <w:r>
        <w:t xml:space="preserve">. Note that this segmentation of the stream is similar to sliding windows. However, neither the slide offset nor the </w:t>
      </w:r>
      <w:r w:rsidR="00B8790A">
        <w:t>interval</w:t>
      </w:r>
      <w:r>
        <w:t xml:space="preserve"> length is fixed. A special case of this segmentation is the case where </w:t>
      </w:r>
      <w:r w:rsidR="00B8790A">
        <w:t>intervals</w:t>
      </w:r>
      <w:r>
        <w:t xml:space="preserve"> overlap by fixed value </w:t>
      </w:r>
      <m:oMath>
        <m:r>
          <w:rPr>
            <w:rFonts w:ascii="Cambria Math" w:hAnsi="Cambria Math"/>
          </w:rPr>
          <m:t>c</m:t>
        </m:r>
      </m:oMath>
      <w:r>
        <w:t xml:space="preserve">, i.e. </w:t>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i-1</m:t>
            </m:r>
          </m:sub>
        </m:sSub>
        <m:r>
          <w:rPr>
            <w:rFonts w:ascii="Cambria Math" w:hAnsi="Cambria Math"/>
          </w:rPr>
          <m:t>-c</m:t>
        </m:r>
      </m:oMath>
      <w:r>
        <w:t xml:space="preserve">. We will refer to this </w:t>
      </w:r>
      <w:r>
        <w:lastRenderedPageBreak/>
        <w:t xml:space="preserve">stream segmentation as </w:t>
      </w:r>
      <w:r w:rsidRPr="007F089B">
        <w:rPr>
          <w:b/>
        </w:rPr>
        <w:t>adjacent</w:t>
      </w:r>
      <w:r>
        <w:t xml:space="preserve">. Another special case are </w:t>
      </w:r>
      <w:r>
        <w:rPr>
          <w:b/>
        </w:rPr>
        <w:t>advancing</w:t>
      </w:r>
      <w:r>
        <w:t xml:space="preserve"> </w:t>
      </w:r>
      <w:r w:rsidR="00B8790A">
        <w:t>intervals</w:t>
      </w:r>
      <w:r>
        <w:t xml:space="preserve">, where we require that </w:t>
      </w:r>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e</m:t>
            </m:r>
          </m:e>
          <m:sub>
            <m:r>
              <w:rPr>
                <w:rFonts w:ascii="Cambria Math" w:hAnsi="Cambria Math"/>
              </w:rPr>
              <m:t>i+1</m:t>
            </m:r>
          </m:sub>
        </m:sSub>
      </m:oMath>
      <w:r>
        <w:t>.</w:t>
      </w:r>
    </w:p>
    <w:p w:rsidR="00F9082C" w:rsidRDefault="00F9082C" w:rsidP="00F9082C">
      <w:pPr>
        <w:pStyle w:val="ListParagraph"/>
        <w:numPr>
          <w:ilvl w:val="0"/>
          <w:numId w:val="13"/>
        </w:numPr>
      </w:pPr>
      <w:commentRangeStart w:id="11"/>
      <w:r w:rsidRPr="008A2FAB">
        <w:rPr>
          <w:b/>
        </w:rPr>
        <w:t>Disjoint</w:t>
      </w:r>
      <w:commentRangeEnd w:id="11"/>
      <w:r w:rsidR="00DE1C2D">
        <w:rPr>
          <w:rStyle w:val="CommentReference"/>
        </w:rPr>
        <w:commentReference w:id="11"/>
      </w:r>
      <w:r>
        <w:rPr>
          <w:b/>
        </w:rPr>
        <w:t>.</w:t>
      </w:r>
      <w:r>
        <w:t xml:space="preserve"> </w:t>
      </w:r>
      <m:oMath>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rPr>
          <m:t xml:space="preserve">∈F: ∄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j</m:t>
                </m:r>
              </m:sub>
            </m:sSub>
          </m:e>
        </m:d>
        <m:r>
          <w:rPr>
            <w:rFonts w:ascii="Cambria Math" w:hAnsi="Cambria Math"/>
          </w:rPr>
          <m:t>∈F:</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j</m:t>
            </m:r>
          </m:sub>
        </m:sSub>
      </m:oMath>
      <w:r>
        <w:t xml:space="preserve">, i.e. </w:t>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i-1</m:t>
            </m:r>
          </m:sub>
        </m:sSub>
      </m:oMath>
      <w:r>
        <w:t xml:space="preserve">. Note that with this segmentation it is possible that some values </w:t>
      </w:r>
      <m:oMath>
        <m:r>
          <w:rPr>
            <w:rFonts w:ascii="Cambria Math" w:hAnsi="Cambria Math"/>
          </w:rPr>
          <m:t>a∈domain(A)</m:t>
        </m:r>
      </m:oMath>
      <w:r>
        <w:t xml:space="preserve">, where </w:t>
      </w:r>
      <m:oMath>
        <m:r>
          <w:rPr>
            <w:rFonts w:ascii="Cambria Math" w:hAnsi="Cambria Math"/>
          </w:rPr>
          <m:t>A</m:t>
        </m:r>
      </m:oMath>
      <w:r>
        <w:t xml:space="preserve"> is the progressing attribute, are not contained in any intervals.</w:t>
      </w:r>
    </w:p>
    <w:p w:rsidR="00F9082C" w:rsidRPr="008A2FAB" w:rsidRDefault="00F9082C" w:rsidP="00F9082C">
      <w:pPr>
        <w:pStyle w:val="ListParagraph"/>
        <w:numPr>
          <w:ilvl w:val="0"/>
          <w:numId w:val="13"/>
        </w:numPr>
      </w:pPr>
      <w:r w:rsidRPr="008A2FAB">
        <w:rPr>
          <w:b/>
        </w:rPr>
        <w:t>Unconstrained</w:t>
      </w:r>
      <w:r>
        <w:rPr>
          <w:b/>
        </w:rPr>
        <w:t>.</w:t>
      </w:r>
    </w:p>
    <w:p w:rsidR="00F9082C" w:rsidRDefault="00F9082C" w:rsidP="00F9082C">
      <w:pPr>
        <w:keepNext/>
        <w:jc w:val="center"/>
      </w:pPr>
      <w:r>
        <w:object w:dxaOrig="5127" w:dyaOrig="27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0.4pt;height:124.6pt" o:ole="">
            <v:imagedata r:id="rId16" o:title=""/>
          </v:shape>
          <o:OLEObject Type="Embed" ProgID="Visio.Drawing.11" ShapeID="_x0000_i1025" DrawAspect="Content" ObjectID="_1391006901" r:id="rId17"/>
        </w:object>
      </w:r>
    </w:p>
    <w:p w:rsidR="00F9082C" w:rsidRPr="008A2FAB" w:rsidRDefault="00F9082C" w:rsidP="00F9082C">
      <w:pPr>
        <w:pStyle w:val="Caption"/>
      </w:pPr>
      <w:bookmarkStart w:id="12" w:name="_Ref310950526"/>
      <w:r>
        <w:t xml:space="preserve">Figure </w:t>
      </w:r>
      <w:fldSimple w:instr=" SEQ Figure \* ARABIC ">
        <w:r>
          <w:rPr>
            <w:noProof/>
          </w:rPr>
          <w:t>2</w:t>
        </w:r>
      </w:fldSimple>
      <w:bookmarkEnd w:id="12"/>
      <w:r>
        <w:t>: Different framing</w:t>
      </w:r>
      <w:r w:rsidR="005D0CA6">
        <w:t xml:space="preserve"> </w:t>
      </w:r>
      <w:r>
        <w:t>s</w:t>
      </w:r>
      <w:r w:rsidR="005D0CA6">
        <w:t>chemes</w:t>
      </w:r>
      <w:r>
        <w:t>.</w:t>
      </w:r>
    </w:p>
    <w:p w:rsidR="00B279FB" w:rsidRDefault="00B279FB" w:rsidP="00220D82">
      <w:pPr>
        <w:rPr>
          <w:rFonts w:cstheme="minorHAnsi"/>
        </w:rPr>
      </w:pPr>
      <w:r>
        <w:t xml:space="preserve">Note that some of the local properties imply global properties. For example, </w:t>
      </w:r>
      <w:commentRangeStart w:id="13"/>
      <w:r>
        <w:t>requiring</w:t>
      </w:r>
      <w:commentRangeEnd w:id="13"/>
      <w:r w:rsidR="00DE1C2D">
        <w:rPr>
          <w:rStyle w:val="CommentReference"/>
        </w:rPr>
        <w:commentReference w:id="13"/>
      </w:r>
      <w:r>
        <w:t xml:space="preserve"> intervals to be maximal at the local level will always lead to a disjoint framing scheme as overlapping intervals can be combined into a single interval. Similarly, certain constraints on the starting points of interval will also directly yield a certain framing scheme</w:t>
      </w:r>
      <w:r w:rsidRPr="00B279FB">
        <w:t xml:space="preserve">. For example, to specify an adjacent segmentation, the starting point condition would be defined as </w:t>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i-1</m:t>
            </m:r>
          </m:sub>
        </m:sSub>
      </m:oMath>
      <w:r w:rsidRPr="00B279FB">
        <w:rPr>
          <w:rFonts w:cstheme="minorHAnsi"/>
        </w:rPr>
        <w:t xml:space="preserve">, while the condition </w:t>
      </w:r>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i</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i-1</m:t>
            </m:r>
          </m:sub>
        </m:sSub>
        <m:r>
          <w:rPr>
            <w:rFonts w:ascii="Cambria Math" w:hAnsi="Cambria Math" w:cstheme="minorHAnsi"/>
          </w:rPr>
          <m:t>+1</m:t>
        </m:r>
      </m:oMath>
      <w:r w:rsidRPr="00B279FB">
        <w:rPr>
          <w:rFonts w:cstheme="minorHAnsi"/>
        </w:rPr>
        <w:t xml:space="preserve"> yields a partitioning of the stream.</w:t>
      </w:r>
      <w:r w:rsidR="00BC6BC9">
        <w:rPr>
          <w:rFonts w:cstheme="minorHAnsi"/>
        </w:rPr>
        <w:t xml:space="preserve"> As a consequence, care has to be taken in order not to specify conflicting conditions.</w:t>
      </w:r>
    </w:p>
    <w:p w:rsidR="00BC6BC9" w:rsidRDefault="00BC6BC9" w:rsidP="00220D82">
      <w:pPr>
        <w:rPr>
          <w:rFonts w:cstheme="minorHAnsi"/>
        </w:rPr>
      </w:pPr>
      <w:r>
        <w:rPr>
          <w:rFonts w:cstheme="minorHAnsi"/>
        </w:rPr>
        <w:t xml:space="preserve">Furthermore, we allowing multiple possible interval starting points using a complex expression together with a non-overlapping framing scheme, the situation may arise where a starting point occurs </w:t>
      </w:r>
      <w:r w:rsidRPr="00BC6BC9">
        <w:rPr>
          <w:rFonts w:cstheme="minorHAnsi"/>
          <w:i/>
        </w:rPr>
        <w:t>before</w:t>
      </w:r>
      <w:r>
        <w:rPr>
          <w:rFonts w:cstheme="minorHAnsi"/>
        </w:rPr>
        <w:t xml:space="preserve"> the ending point of the preceding interval. We use policies to indicate which condition will be violated by the framing if such a situation arises. There are three possibilities.</w:t>
      </w:r>
    </w:p>
    <w:p w:rsidR="00BC6BC9" w:rsidRPr="00BC6BC9" w:rsidRDefault="00BC6BC9" w:rsidP="00BC6BC9">
      <w:pPr>
        <w:pStyle w:val="ListParagraph"/>
        <w:numPr>
          <w:ilvl w:val="0"/>
          <w:numId w:val="18"/>
        </w:numPr>
      </w:pPr>
      <w:r>
        <w:rPr>
          <w:b/>
        </w:rPr>
        <w:t xml:space="preserve">Close </w:t>
      </w:r>
      <w:commentRangeStart w:id="14"/>
      <w:r>
        <w:rPr>
          <w:b/>
        </w:rPr>
        <w:t>and</w:t>
      </w:r>
      <w:commentRangeEnd w:id="14"/>
      <w:r w:rsidR="00DE1C2D">
        <w:rPr>
          <w:rStyle w:val="CommentReference"/>
        </w:rPr>
        <w:commentReference w:id="14"/>
      </w:r>
      <w:r>
        <w:rPr>
          <w:b/>
        </w:rPr>
        <w:t xml:space="preserve"> report the preceding interval</w:t>
      </w:r>
      <w:r w:rsidRPr="00BC6BC9">
        <w:rPr>
          <w:b/>
        </w:rPr>
        <w:t>:</w:t>
      </w:r>
      <w:r>
        <w:t xml:space="preserve"> This policy will lead to a framing that possibly violates the local condition defined by the predicate</w:t>
      </w:r>
      <w:r w:rsidRPr="00BC6BC9">
        <w:t>.</w:t>
      </w:r>
    </w:p>
    <w:p w:rsidR="00BC6BC9" w:rsidRPr="00BC6BC9" w:rsidRDefault="00BC6BC9" w:rsidP="00BC6BC9">
      <w:pPr>
        <w:pStyle w:val="ListParagraph"/>
        <w:numPr>
          <w:ilvl w:val="0"/>
          <w:numId w:val="18"/>
        </w:numPr>
        <w:rPr>
          <w:rFonts w:cstheme="minorHAnsi"/>
        </w:rPr>
      </w:pPr>
      <w:r w:rsidRPr="00BC6BC9">
        <w:rPr>
          <w:b/>
        </w:rPr>
        <w:t xml:space="preserve">Drop </w:t>
      </w:r>
      <w:r>
        <w:rPr>
          <w:b/>
        </w:rPr>
        <w:t xml:space="preserve">and suppress </w:t>
      </w:r>
      <w:r w:rsidRPr="00BC6BC9">
        <w:rPr>
          <w:b/>
        </w:rPr>
        <w:t xml:space="preserve">the </w:t>
      </w:r>
      <w:r>
        <w:rPr>
          <w:b/>
        </w:rPr>
        <w:t>previous interval</w:t>
      </w:r>
      <w:r w:rsidRPr="00BC6BC9">
        <w:rPr>
          <w:b/>
        </w:rPr>
        <w:t>:</w:t>
      </w:r>
      <w:r w:rsidRPr="00BC6BC9">
        <w:t xml:space="preserve"> </w:t>
      </w:r>
      <w:r w:rsidR="00C74DD8">
        <w:t>This policy possibly leads to false negatives in terms of the local condition defined by the predicate</w:t>
      </w:r>
      <w:r w:rsidRPr="00BC6BC9">
        <w:t>.</w:t>
      </w:r>
      <w:r w:rsidR="00C74DD8">
        <w:t xml:space="preserve"> It will also possibly violate the global condition of a covering (or partitioning) framing scheme.</w:t>
      </w:r>
    </w:p>
    <w:p w:rsidR="00BC6BC9" w:rsidRPr="00BC6BC9" w:rsidRDefault="00BC6BC9" w:rsidP="00BC6BC9">
      <w:pPr>
        <w:pStyle w:val="ListParagraph"/>
        <w:numPr>
          <w:ilvl w:val="0"/>
          <w:numId w:val="18"/>
        </w:numPr>
        <w:rPr>
          <w:rFonts w:cstheme="minorHAnsi"/>
        </w:rPr>
      </w:pPr>
      <w:r w:rsidRPr="00BC6BC9">
        <w:rPr>
          <w:b/>
        </w:rPr>
        <w:t xml:space="preserve">Continue the </w:t>
      </w:r>
      <w:r w:rsidR="00C74DD8">
        <w:rPr>
          <w:b/>
        </w:rPr>
        <w:t>previous interval</w:t>
      </w:r>
      <w:r w:rsidRPr="00BC6BC9">
        <w:rPr>
          <w:b/>
        </w:rPr>
        <w:t>:</w:t>
      </w:r>
      <w:r w:rsidRPr="00BC6BC9">
        <w:t xml:space="preserve"> </w:t>
      </w:r>
      <w:r w:rsidR="00C74DD8">
        <w:t>This policy does not violate any of the local conditions, but possibly violates a requirement to generate a non-overlapping framing scheme.</w:t>
      </w:r>
    </w:p>
    <w:p w:rsidR="00B82C17" w:rsidRDefault="00B82C17" w:rsidP="00B82C17">
      <w:pPr>
        <w:pStyle w:val="Heading2"/>
      </w:pPr>
      <w:r>
        <w:t>Framing Function</w:t>
      </w:r>
    </w:p>
    <w:p w:rsidR="00B82C17" w:rsidRDefault="00B82C17" w:rsidP="00B82C17">
      <w:r>
        <w:t>A framing as defined in the previous section</w:t>
      </w:r>
      <w:bookmarkStart w:id="15" w:name="_GoBack"/>
      <w:bookmarkEnd w:id="15"/>
      <w:r>
        <w:t xml:space="preserve"> is a function that returns a sequence of frame intervals for a given data stream. However, in order to process the data stream as it progresses, we require that this function can be computed incrementally, based on the previously computed frame intervals and the next tuple of the stream.</w:t>
      </w:r>
    </w:p>
    <w:p w:rsidR="00B82C17" w:rsidRDefault="00B82C17" w:rsidP="00B82C17">
      <w:r w:rsidRPr="00BF7D03">
        <w:rPr>
          <w:b/>
        </w:rPr>
        <w:lastRenderedPageBreak/>
        <w:t>Definition:</w:t>
      </w:r>
      <w:r>
        <w:t xml:space="preserve"> A </w:t>
      </w:r>
      <w:r w:rsidRPr="00BF7D03">
        <w:rPr>
          <w:i/>
        </w:rPr>
        <w:t>framing function</w:t>
      </w:r>
      <w:r>
        <w:t xml:space="preserv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oMath>
      <w:r>
        <w:t xml:space="preserve"> applies the </w:t>
      </w:r>
      <m:oMath>
        <m:r>
          <w:rPr>
            <w:rFonts w:ascii="Cambria Math" w:hAnsi="Cambria Math"/>
          </w:rPr>
          <m:t>i</m:t>
        </m:r>
      </m:oMath>
      <w:r w:rsidRPr="00207B59">
        <w:rPr>
          <w:vertAlign w:val="superscript"/>
        </w:rPr>
        <w:t>th</w:t>
      </w:r>
      <w:r>
        <w:t xml:space="preserve"> tuple to the current framing </w:t>
      </w:r>
      <m:oMath>
        <m:sSub>
          <m:sSubPr>
            <m:ctrlPr>
              <w:rPr>
                <w:rFonts w:ascii="Cambria Math" w:hAnsi="Cambria Math"/>
                <w:i/>
              </w:rPr>
            </m:ctrlPr>
          </m:sSubPr>
          <m:e>
            <m:r>
              <w:rPr>
                <w:rFonts w:ascii="Cambria Math" w:hAnsi="Cambria Math"/>
              </w:rPr>
              <m:t>F</m:t>
            </m:r>
          </m:e>
          <m:sub>
            <m:r>
              <w:rPr>
                <w:rFonts w:ascii="Cambria Math" w:hAnsi="Cambria Math"/>
              </w:rPr>
              <m:t>i-1</m:t>
            </m:r>
          </m:sub>
        </m:sSub>
      </m:oMath>
      <w:r>
        <w:t xml:space="preserve"> and returns a new framing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t xml:space="preserve">. The framing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t xml:space="preserve"> is an extension of the framing </w:t>
      </w:r>
      <m:oMath>
        <m:sSub>
          <m:sSubPr>
            <m:ctrlPr>
              <w:rPr>
                <w:rFonts w:ascii="Cambria Math" w:hAnsi="Cambria Math"/>
                <w:i/>
              </w:rPr>
            </m:ctrlPr>
          </m:sSubPr>
          <m:e>
            <m:r>
              <w:rPr>
                <w:rFonts w:ascii="Cambria Math" w:hAnsi="Cambria Math"/>
              </w:rPr>
              <m:t>F</m:t>
            </m:r>
          </m:e>
          <m:sub>
            <m:r>
              <w:rPr>
                <w:rFonts w:ascii="Cambria Math" w:hAnsi="Cambria Math"/>
              </w:rPr>
              <m:t>i+1</m:t>
            </m:r>
          </m:sub>
        </m:sSub>
      </m:oMath>
      <w:r>
        <w:t xml:space="preserve">, i.e. </w:t>
      </w:r>
      <m:oMath>
        <m:sSub>
          <m:sSubPr>
            <m:ctrlPr>
              <w:rPr>
                <w:rFonts w:ascii="Cambria Math" w:hAnsi="Cambria Math"/>
                <w:i/>
              </w:rPr>
            </m:ctrlPr>
          </m:sSubPr>
          <m:e>
            <m:r>
              <w:rPr>
                <w:rFonts w:ascii="Cambria Math" w:hAnsi="Cambria Math"/>
              </w:rPr>
              <m:t>F</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oMath>
      <w:r>
        <w:t xml:space="preserve"> </w:t>
      </w:r>
      <m:oMath>
        <m:sSub>
          <m:sSubPr>
            <m:ctrlPr>
              <w:rPr>
                <w:rFonts w:ascii="Cambria Math" w:hAnsi="Cambria Math"/>
                <w:i/>
              </w:rPr>
            </m:ctrlPr>
          </m:sSubPr>
          <m:e>
            <m:r>
              <w:rPr>
                <w:rFonts w:ascii="Cambria Math" w:hAnsi="Cambria Math"/>
              </w:rPr>
              <m:t>S</m:t>
            </m:r>
          </m:e>
          <m:sub>
            <m:r>
              <w:rPr>
                <w:rFonts w:ascii="Cambria Math" w:hAnsi="Cambria Math"/>
              </w:rPr>
              <m:t>i-1</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denote the respective state before and after application of </w:t>
      </w:r>
      <m:oMath>
        <m:r>
          <w:rPr>
            <w:rFonts w:ascii="Cambria Math" w:hAnsi="Cambria Math"/>
          </w:rPr>
          <m:t>f</m:t>
        </m:r>
      </m:oMath>
      <w:r>
        <w:t xml:space="preserve"> for the </w:t>
      </w:r>
      <m:oMath>
        <m:r>
          <w:rPr>
            <w:rFonts w:ascii="Cambria Math" w:hAnsi="Cambria Math"/>
          </w:rPr>
          <m:t>i</m:t>
        </m:r>
      </m:oMath>
      <w:r w:rsidRPr="007B7A3E">
        <w:rPr>
          <w:vertAlign w:val="superscript"/>
        </w:rPr>
        <w:t>th</w:t>
      </w:r>
      <w:r>
        <w:t xml:space="preserve"> tuple.</w:t>
      </w:r>
    </w:p>
    <w:p w:rsidR="00B82C17" w:rsidRDefault="00B82C17" w:rsidP="00B82C17">
      <m:oMath>
        <m:r>
          <w:rPr>
            <w:rFonts w:ascii="Cambria Math" w:hAnsi="Cambria Math"/>
          </w:rPr>
          <m:t>S</m:t>
        </m:r>
      </m:oMath>
      <w:r>
        <w:t xml:space="preserve"> manages both the internal state of the framing function and the list of frames that are currently being processed, i.e. the </w:t>
      </w:r>
      <w:r w:rsidRPr="00686095">
        <w:rPr>
          <w:i/>
        </w:rPr>
        <w:t>open</w:t>
      </w:r>
      <w:r>
        <w:t xml:space="preserve"> frames. </w:t>
      </w:r>
      <w:r w:rsidRPr="00686095">
        <w:t>For</w:t>
      </w:r>
      <w:r>
        <w:t xml:space="preserve"> every arriving tuple, the framing function needs to decide whether (a) to open a new frame, (b) update an existing frame, or (c)</w:t>
      </w:r>
      <w:r w:rsidRPr="00686095">
        <w:t xml:space="preserve"> </w:t>
      </w:r>
      <w:r>
        <w:t xml:space="preserve">close and emit a frame. In the latter case, the frame is removed from state </w:t>
      </w:r>
      <m:oMath>
        <m:r>
          <w:rPr>
            <w:rFonts w:ascii="Cambria Math" w:hAnsi="Cambria Math"/>
          </w:rPr>
          <m:t>S</m:t>
        </m:r>
      </m:oMath>
      <w:r>
        <w:t xml:space="preserve"> and inserted into the framing </w:t>
      </w:r>
      <m:oMath>
        <m:r>
          <w:rPr>
            <w:rFonts w:ascii="Cambria Math" w:hAnsi="Cambria Math"/>
          </w:rPr>
          <m:t>F</m:t>
        </m:r>
      </m:oMath>
      <w:r>
        <w:t>. Depending on the framing scheme, all of these actions can be applied once or multiple times. In order to control the behavior of a framing function, we have identified the following frame properties.</w:t>
      </w:r>
    </w:p>
    <w:p w:rsidR="00D10EE3" w:rsidRDefault="00D10EE3" w:rsidP="00161003">
      <w:r>
        <w:t>We conclude this subsection by outlining an example template of a framing function that generates partitioning frames.</w:t>
      </w:r>
    </w:p>
    <w:p w:rsidR="00631392" w:rsidRDefault="00AB417E" w:rsidP="00AB417E">
      <w:pPr>
        <w:tabs>
          <w:tab w:val="left" w:pos="360"/>
          <w:tab w:val="left" w:pos="720"/>
          <w:tab w:val="left" w:pos="1080"/>
        </w:tabs>
        <w:jc w:val="left"/>
        <w:rPr>
          <w:smallCaps/>
        </w:rPr>
      </w:pPr>
      <w:r w:rsidRPr="00AB417E">
        <w:rPr>
          <w:b/>
          <w:smallCaps/>
        </w:rPr>
        <w:t>partition</w:t>
      </w:r>
      <m:oMath>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in</m:t>
                </m:r>
              </m:sub>
            </m:sSub>
            <m:r>
              <w:rPr>
                <w:rFonts w:ascii="Cambria Math" w:hAnsi="Cambria Math"/>
              </w:rPr>
              <m:t>,</m:t>
            </m:r>
            <m:r>
              <w:rPr>
                <w:rFonts w:ascii="Cambria Math" w:hAnsi="Cambria Math"/>
                <w:lang w:val="fr-CH"/>
              </w:rPr>
              <m:t>t</m:t>
            </m:r>
            <m:r>
              <w:rPr>
                <w:rFonts w:ascii="Cambria Math" w:hAnsi="Cambria Math"/>
              </w:rPr>
              <m:t>,</m:t>
            </m:r>
            <m:r>
              <w:rPr>
                <w:rFonts w:ascii="Cambria Math" w:hAnsi="Cambria Math"/>
                <w:lang w:val="fr-CH"/>
              </w:rPr>
              <m:t>predicate</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out</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out</m:t>
            </m:r>
          </m:sub>
        </m:sSub>
        <m:r>
          <w:rPr>
            <w:rFonts w:ascii="Cambria Math" w:hAnsi="Cambria Math"/>
          </w:rPr>
          <m:t>)</m:t>
        </m:r>
      </m:oMath>
      <w:r w:rsidRPr="00AB417E">
        <w:br/>
      </w:r>
      <w:r>
        <w:t>1:</w:t>
      </w:r>
      <w:r w:rsidRPr="00AB417E">
        <w:tab/>
      </w:r>
      <m:oMath>
        <m:sSub>
          <m:sSubPr>
            <m:ctrlPr>
              <w:rPr>
                <w:rFonts w:ascii="Cambria Math" w:hAnsi="Cambria Math"/>
                <w:i/>
                <w:lang w:val="fr-CH"/>
              </w:rPr>
            </m:ctrlPr>
          </m:sSubPr>
          <m:e>
            <m:r>
              <w:rPr>
                <w:rFonts w:ascii="Cambria Math" w:hAnsi="Cambria Math"/>
                <w:lang w:val="fr-CH"/>
              </w:rPr>
              <m:t>f</m:t>
            </m:r>
          </m:e>
          <m:sub>
            <m:r>
              <w:rPr>
                <w:rFonts w:ascii="Cambria Math" w:hAnsi="Cambria Math"/>
                <w:lang w:val="fr-CH"/>
              </w:rPr>
              <m:t>old</m:t>
            </m:r>
          </m:sub>
        </m:sSub>
        <m:r>
          <w:rPr>
            <w:rFonts w:ascii="Cambria Math" w:hAnsi="Cambria Math"/>
          </w:rPr>
          <m:t>←[</m:t>
        </m:r>
        <m:sSub>
          <m:sSubPr>
            <m:ctrlPr>
              <w:rPr>
                <w:rFonts w:ascii="Cambria Math" w:hAnsi="Cambria Math"/>
                <w:i/>
                <w:lang w:val="fr-CH"/>
              </w:rPr>
            </m:ctrlPr>
          </m:sSubPr>
          <m:e>
            <m:r>
              <w:rPr>
                <w:rFonts w:ascii="Cambria Math" w:hAnsi="Cambria Math"/>
                <w:lang w:val="fr-CH"/>
              </w:rPr>
              <m:t>s</m:t>
            </m:r>
          </m:e>
          <m:sub>
            <m:r>
              <w:rPr>
                <w:rFonts w:ascii="Cambria Math" w:hAnsi="Cambria Math"/>
                <w:lang w:val="fr-CH"/>
              </w:rPr>
              <m:t>old</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old</m:t>
            </m:r>
          </m:sub>
        </m:sSub>
        <m:r>
          <w:rPr>
            <w:rFonts w:ascii="Cambria Math" w:hAnsi="Cambria Math"/>
          </w:rPr>
          <m:t>] | [</m:t>
        </m:r>
        <m:sSub>
          <m:sSubPr>
            <m:ctrlPr>
              <w:rPr>
                <w:rFonts w:ascii="Cambria Math" w:hAnsi="Cambria Math"/>
                <w:i/>
                <w:lang w:val="fr-CH"/>
              </w:rPr>
            </m:ctrlPr>
          </m:sSubPr>
          <m:e>
            <m:r>
              <w:rPr>
                <w:rFonts w:ascii="Cambria Math" w:hAnsi="Cambria Math"/>
                <w:lang w:val="fr-CH"/>
              </w:rPr>
              <m:t>s</m:t>
            </m:r>
          </m:e>
          <m:sub>
            <m:r>
              <w:rPr>
                <w:rFonts w:ascii="Cambria Math" w:hAnsi="Cambria Math"/>
                <w:lang w:val="fr-CH"/>
              </w:rPr>
              <m:t>old</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old</m:t>
            </m:r>
          </m:sub>
        </m:sSub>
        <m:r>
          <w:rPr>
            <w:rFonts w:ascii="Cambria Math" w:hAnsi="Cambria Math"/>
          </w:rPr>
          <m:t>]∈</m:t>
        </m:r>
        <m:sSub>
          <m:sSubPr>
            <m:ctrlPr>
              <w:rPr>
                <w:rFonts w:ascii="Cambria Math" w:hAnsi="Cambria Math"/>
                <w:i/>
                <w:lang w:val="fr-CH"/>
              </w:rPr>
            </m:ctrlPr>
          </m:sSubPr>
          <m:e>
            <m:r>
              <w:rPr>
                <w:rFonts w:ascii="Cambria Math" w:hAnsi="Cambria Math"/>
                <w:lang w:val="fr-CH"/>
              </w:rPr>
              <m:t>S</m:t>
            </m:r>
            <m:ctrlPr>
              <w:rPr>
                <w:rFonts w:ascii="Cambria Math" w:hAnsi="Cambria Math"/>
                <w:i/>
              </w:rPr>
            </m:ctrlPr>
          </m:e>
          <m:sub>
            <m:r>
              <w:rPr>
                <w:rFonts w:ascii="Cambria Math" w:hAnsi="Cambria Math"/>
                <w:lang w:val="fr-CH"/>
              </w:rPr>
              <m:t>in</m:t>
            </m:r>
          </m:sub>
        </m:sSub>
        <m:r>
          <m:rPr>
            <m:sty m:val="p"/>
          </m:rPr>
          <w:rPr>
            <w:rFonts w:ascii="Cambria Math" w:hAnsi="Cambria Math"/>
          </w:rPr>
          <w:br/>
        </m:r>
      </m:oMath>
      <w:r>
        <w:t>2:</w:t>
      </w:r>
      <w:r w:rsidRPr="00AB417E">
        <w:tab/>
      </w:r>
      <w:r w:rsidRPr="0075284F">
        <w:rPr>
          <w:b/>
          <w:smallCaps/>
        </w:rPr>
        <w:t>if</w:t>
      </w:r>
      <w:r w:rsidRPr="00AB417E">
        <w:t xml:space="preserve"> </w:t>
      </w:r>
      <m:oMath>
        <m:sSub>
          <m:sSubPr>
            <m:ctrlPr>
              <w:rPr>
                <w:rFonts w:ascii="Cambria Math" w:hAnsi="Cambria Math"/>
                <w:i/>
              </w:rPr>
            </m:ctrlPr>
          </m:sSubPr>
          <m:e>
            <m:r>
              <w:rPr>
                <w:rFonts w:ascii="Cambria Math" w:hAnsi="Cambria Math"/>
              </w:rPr>
              <m:t>S</m:t>
            </m:r>
          </m:e>
          <m:sub>
            <m:r>
              <w:rPr>
                <w:rFonts w:ascii="Cambria Math" w:hAnsi="Cambria Math"/>
              </w:rPr>
              <m:t>out</m:t>
            </m:r>
          </m:sub>
        </m:sSub>
        <m:r>
          <w:rPr>
            <w:rFonts w:ascii="Cambria Math" w:hAnsi="Cambria Math"/>
          </w:rPr>
          <m:t>←predicate(t,</m:t>
        </m:r>
        <m:sSub>
          <m:sSubPr>
            <m:ctrlPr>
              <w:rPr>
                <w:rFonts w:ascii="Cambria Math" w:hAnsi="Cambria Math"/>
                <w:i/>
              </w:rPr>
            </m:ctrlPr>
          </m:sSubPr>
          <m:e>
            <m:r>
              <w:rPr>
                <w:rFonts w:ascii="Cambria Math" w:hAnsi="Cambria Math"/>
              </w:rPr>
              <m:t>S</m:t>
            </m:r>
          </m:e>
          <m:sub>
            <m:r>
              <w:rPr>
                <w:rFonts w:ascii="Cambria Math" w:hAnsi="Cambria Math"/>
              </w:rPr>
              <m:t>in</m:t>
            </m:r>
          </m:sub>
        </m:sSub>
        <m:r>
          <w:rPr>
            <w:rFonts w:ascii="Cambria Math" w:hAnsi="Cambria Math"/>
          </w:rPr>
          <m:t>)</m:t>
        </m:r>
      </m:oMath>
      <w:r>
        <w:t xml:space="preserve"> </w:t>
      </w:r>
      <w:r w:rsidRPr="0075284F">
        <w:rPr>
          <w:b/>
          <w:smallCaps/>
        </w:rPr>
        <w:t>then</w:t>
      </w:r>
      <w:r w:rsidR="00E94E24">
        <w:rPr>
          <w:b/>
          <w:smallCaps/>
        </w:rPr>
        <w:br/>
      </w:r>
      <w:r w:rsidR="00E94E24" w:rsidRPr="00E94E24">
        <w:rPr>
          <w:smallCaps/>
        </w:rPr>
        <w:t>3:</w:t>
      </w:r>
      <w:r w:rsidR="00E94E24">
        <w:rPr>
          <w:smallCaps/>
        </w:rPr>
        <w:tab/>
      </w:r>
      <w:r w:rsidR="00E94E24">
        <w:rPr>
          <w:smallCaps/>
        </w:rPr>
        <w:tab/>
      </w:r>
      <m:oMath>
        <m:sSub>
          <m:sSubPr>
            <m:ctrlPr>
              <w:rPr>
                <w:rFonts w:ascii="Cambria Math" w:hAnsi="Cambria Math"/>
                <w:i/>
                <w:smallCaps/>
              </w:rPr>
            </m:ctrlPr>
          </m:sSubPr>
          <m:e>
            <m:r>
              <w:rPr>
                <w:rFonts w:ascii="Cambria Math" w:hAnsi="Cambria Math"/>
                <w:smallCaps/>
              </w:rPr>
              <m:t>F</m:t>
            </m:r>
          </m:e>
          <m:sub>
            <m:r>
              <w:rPr>
                <w:rFonts w:ascii="Cambria Math" w:hAnsi="Cambria Math"/>
                <w:smallCaps/>
              </w:rPr>
              <m:t>out</m:t>
            </m:r>
          </m:sub>
        </m:sSub>
        <m:r>
          <w:rPr>
            <w:rFonts w:ascii="Cambria Math" w:hAnsi="Cambria Math"/>
            <w:smallCaps/>
          </w:rPr>
          <m:t>←</m:t>
        </m:r>
        <m:sSub>
          <m:sSubPr>
            <m:ctrlPr>
              <w:rPr>
                <w:rFonts w:ascii="Cambria Math" w:hAnsi="Cambria Math"/>
                <w:i/>
                <w:smallCaps/>
              </w:rPr>
            </m:ctrlPr>
          </m:sSubPr>
          <m:e>
            <m:r>
              <w:rPr>
                <w:rFonts w:ascii="Cambria Math" w:hAnsi="Cambria Math"/>
                <w:smallCaps/>
              </w:rPr>
              <m:t>F</m:t>
            </m:r>
          </m:e>
          <m:sub>
            <m:r>
              <w:rPr>
                <w:rFonts w:ascii="Cambria Math" w:hAnsi="Cambria Math"/>
                <w:smallCaps/>
              </w:rPr>
              <m:t>in</m:t>
            </m:r>
          </m:sub>
        </m:sSub>
      </m:oMath>
      <w:r w:rsidRPr="00E94E24">
        <w:rPr>
          <w:smallCaps/>
        </w:rPr>
        <w:br/>
      </w:r>
      <w:r w:rsidR="00E94E24">
        <w:rPr>
          <w:smallCaps/>
        </w:rPr>
        <w:t>4</w:t>
      </w:r>
      <w:r w:rsidR="00631392">
        <w:rPr>
          <w:smallCaps/>
        </w:rPr>
        <w:t>:</w:t>
      </w:r>
      <w:r w:rsidR="00631392">
        <w:rPr>
          <w:smallCaps/>
        </w:rPr>
        <w:tab/>
      </w:r>
      <w:r w:rsidR="00631392">
        <w:rPr>
          <w:smallCaps/>
        </w:rPr>
        <w:tab/>
      </w:r>
      <m:oMath>
        <m:sSub>
          <m:sSubPr>
            <m:ctrlPr>
              <w:rPr>
                <w:rFonts w:ascii="Cambria Math" w:hAnsi="Cambria Math"/>
                <w:i/>
                <w:smallCaps/>
              </w:rPr>
            </m:ctrlPr>
          </m:sSubPr>
          <m:e>
            <m:r>
              <w:rPr>
                <w:rFonts w:ascii="Cambria Math" w:hAnsi="Cambria Math"/>
                <w:smallCaps/>
              </w:rPr>
              <m:t>f</m:t>
            </m:r>
          </m:e>
          <m:sub>
            <m:r>
              <w:rPr>
                <w:rFonts w:ascii="Cambria Math" w:hAnsi="Cambria Math"/>
                <w:smallCaps/>
              </w:rPr>
              <m:t>new</m:t>
            </m:r>
          </m:sub>
        </m:sSub>
        <m:r>
          <w:rPr>
            <w:rFonts w:ascii="Cambria Math" w:hAnsi="Cambria Math"/>
            <w:smallCaps/>
          </w:rPr>
          <m:t>←[</m:t>
        </m:r>
        <m:sSub>
          <m:sSubPr>
            <m:ctrlPr>
              <w:rPr>
                <w:rFonts w:ascii="Cambria Math" w:hAnsi="Cambria Math"/>
                <w:i/>
                <w:smallCaps/>
              </w:rPr>
            </m:ctrlPr>
          </m:sSubPr>
          <m:e>
            <m:r>
              <w:rPr>
                <w:rFonts w:ascii="Cambria Math" w:hAnsi="Cambria Math"/>
                <w:smallCaps/>
              </w:rPr>
              <m:t>s</m:t>
            </m:r>
          </m:e>
          <m:sub>
            <m:r>
              <w:rPr>
                <w:rFonts w:ascii="Cambria Math" w:hAnsi="Cambria Math"/>
                <w:smallCaps/>
              </w:rPr>
              <m:t>old</m:t>
            </m:r>
          </m:sub>
        </m:sSub>
        <m:r>
          <w:rPr>
            <w:rFonts w:ascii="Cambria Math" w:hAnsi="Cambria Math"/>
            <w:smallCaps/>
          </w:rPr>
          <m:t xml:space="preserve">,ts(t)] </m:t>
        </m:r>
      </m:oMath>
      <w:r w:rsidR="00E94E24">
        <w:rPr>
          <w:smallCaps/>
        </w:rPr>
        <w:br/>
        <w:t>5</w:t>
      </w:r>
      <w:r w:rsidR="00BE0406">
        <w:rPr>
          <w:smallCaps/>
        </w:rPr>
        <w:t>:</w:t>
      </w:r>
      <w:r w:rsidR="00BE0406">
        <w:rPr>
          <w:smallCaps/>
        </w:rPr>
        <w:tab/>
      </w:r>
      <w:r w:rsidR="00BE0406" w:rsidRPr="0075284F">
        <w:rPr>
          <w:b/>
          <w:smallCaps/>
        </w:rPr>
        <w:t>else</w:t>
      </w:r>
      <w:r w:rsidR="00E94E24">
        <w:rPr>
          <w:smallCaps/>
        </w:rPr>
        <w:br/>
        <w:t>6</w:t>
      </w:r>
      <w:r w:rsidR="00631392">
        <w:rPr>
          <w:smallCaps/>
        </w:rPr>
        <w:t>:</w:t>
      </w:r>
      <w:r w:rsidR="00631392">
        <w:rPr>
          <w:smallCaps/>
        </w:rPr>
        <w:tab/>
      </w:r>
      <w:r w:rsidR="00631392">
        <w:rPr>
          <w:smallCaps/>
        </w:rPr>
        <w:tab/>
      </w:r>
      <m:oMath>
        <m:sSub>
          <m:sSubPr>
            <m:ctrlPr>
              <w:rPr>
                <w:rFonts w:ascii="Cambria Math" w:hAnsi="Cambria Math"/>
                <w:i/>
                <w:smallCaps/>
              </w:rPr>
            </m:ctrlPr>
          </m:sSubPr>
          <m:e>
            <m:r>
              <w:rPr>
                <w:rFonts w:ascii="Cambria Math" w:hAnsi="Cambria Math"/>
                <w:smallCaps/>
              </w:rPr>
              <m:t>F</m:t>
            </m:r>
          </m:e>
          <m:sub>
            <m:r>
              <w:rPr>
                <w:rFonts w:ascii="Cambria Math" w:hAnsi="Cambria Math"/>
                <w:smallCaps/>
              </w:rPr>
              <m:t>out</m:t>
            </m:r>
          </m:sub>
        </m:sSub>
        <m:r>
          <w:rPr>
            <w:rFonts w:ascii="Cambria Math" w:hAnsi="Cambria Math"/>
            <w:smallCaps/>
          </w:rPr>
          <m:t>←</m:t>
        </m:r>
        <m:sSub>
          <m:sSubPr>
            <m:ctrlPr>
              <w:rPr>
                <w:rFonts w:ascii="Cambria Math" w:hAnsi="Cambria Math"/>
                <w:i/>
                <w:smallCaps/>
              </w:rPr>
            </m:ctrlPr>
          </m:sSubPr>
          <m:e>
            <m:r>
              <w:rPr>
                <w:rFonts w:ascii="Cambria Math" w:hAnsi="Cambria Math"/>
                <w:smallCaps/>
              </w:rPr>
              <m:t>F</m:t>
            </m:r>
          </m:e>
          <m:sub>
            <m:r>
              <w:rPr>
                <w:rFonts w:ascii="Cambria Math" w:hAnsi="Cambria Math"/>
                <w:smallCaps/>
              </w:rPr>
              <m:t>in</m:t>
            </m:r>
          </m:sub>
        </m:sSub>
        <m:r>
          <w:rPr>
            <w:rFonts w:ascii="Cambria Math" w:hAnsi="Cambria Math"/>
            <w:smallCaps/>
          </w:rPr>
          <m:t>∪{</m:t>
        </m:r>
        <m:sSub>
          <m:sSubPr>
            <m:ctrlPr>
              <w:rPr>
                <w:rFonts w:ascii="Cambria Math" w:hAnsi="Cambria Math"/>
                <w:i/>
                <w:smallCaps/>
              </w:rPr>
            </m:ctrlPr>
          </m:sSubPr>
          <m:e>
            <m:r>
              <w:rPr>
                <w:rFonts w:ascii="Cambria Math" w:hAnsi="Cambria Math"/>
                <w:smallCaps/>
              </w:rPr>
              <m:t>f</m:t>
            </m:r>
          </m:e>
          <m:sub>
            <m:r>
              <w:rPr>
                <w:rFonts w:ascii="Cambria Math" w:hAnsi="Cambria Math"/>
                <w:smallCaps/>
              </w:rPr>
              <m:t>old</m:t>
            </m:r>
          </m:sub>
        </m:sSub>
        <m:r>
          <w:rPr>
            <w:rFonts w:ascii="Cambria Math" w:hAnsi="Cambria Math"/>
            <w:smallCaps/>
          </w:rPr>
          <m:t>}</m:t>
        </m:r>
      </m:oMath>
      <w:r w:rsidR="00E94E24">
        <w:rPr>
          <w:smallCaps/>
        </w:rPr>
        <w:br/>
        <w:t>7</w:t>
      </w:r>
      <w:r w:rsidR="00631392">
        <w:rPr>
          <w:smallCaps/>
        </w:rPr>
        <w:t>:</w:t>
      </w:r>
      <w:r w:rsidR="00631392">
        <w:rPr>
          <w:smallCaps/>
        </w:rPr>
        <w:tab/>
      </w:r>
      <w:r w:rsidR="00631392">
        <w:rPr>
          <w:smallCaps/>
        </w:rPr>
        <w:tab/>
      </w:r>
      <m:oMath>
        <m:sSub>
          <m:sSubPr>
            <m:ctrlPr>
              <w:rPr>
                <w:rFonts w:ascii="Cambria Math" w:hAnsi="Cambria Math"/>
                <w:i/>
                <w:smallCaps/>
              </w:rPr>
            </m:ctrlPr>
          </m:sSubPr>
          <m:e>
            <m:r>
              <w:rPr>
                <w:rFonts w:ascii="Cambria Math" w:hAnsi="Cambria Math"/>
                <w:smallCaps/>
              </w:rPr>
              <m:t>f</m:t>
            </m:r>
          </m:e>
          <m:sub>
            <m:r>
              <w:rPr>
                <w:rFonts w:ascii="Cambria Math" w:hAnsi="Cambria Math"/>
                <w:smallCaps/>
              </w:rPr>
              <m:t>new</m:t>
            </m:r>
          </m:sub>
        </m:sSub>
        <m:r>
          <w:rPr>
            <w:rFonts w:ascii="Cambria Math" w:hAnsi="Cambria Math"/>
            <w:smallCaps/>
          </w:rPr>
          <m:t>←[ts(t), ts(t)]</m:t>
        </m:r>
      </m:oMath>
      <w:r w:rsidR="00E94E24">
        <w:rPr>
          <w:smallCaps/>
        </w:rPr>
        <w:br/>
        <w:t>8</w:t>
      </w:r>
      <w:r w:rsidR="00631392">
        <w:rPr>
          <w:smallCaps/>
        </w:rPr>
        <w:t>:</w:t>
      </w:r>
      <w:r w:rsidR="00631392">
        <w:rPr>
          <w:smallCaps/>
        </w:rPr>
        <w:tab/>
      </w:r>
      <w:r w:rsidR="00631392" w:rsidRPr="0075284F">
        <w:rPr>
          <w:b/>
          <w:smallCaps/>
        </w:rPr>
        <w:t>end</w:t>
      </w:r>
      <w:r w:rsidR="00631392">
        <w:rPr>
          <w:smallCaps/>
        </w:rPr>
        <w:br/>
      </w:r>
      <w:r w:rsidR="00E94E24">
        <w:rPr>
          <w:smallCaps/>
        </w:rPr>
        <w:t>9</w:t>
      </w:r>
      <w:r w:rsidR="00BF1430">
        <w:rPr>
          <w:smallCaps/>
        </w:rPr>
        <w:t>:</w:t>
      </w:r>
      <w:r w:rsidR="00BF1430">
        <w:rPr>
          <w:smallCaps/>
        </w:rPr>
        <w:tab/>
      </w:r>
      <m:oMath>
        <m:sSub>
          <m:sSubPr>
            <m:ctrlPr>
              <w:rPr>
                <w:rFonts w:ascii="Cambria Math" w:hAnsi="Cambria Math"/>
                <w:i/>
                <w:smallCaps/>
              </w:rPr>
            </m:ctrlPr>
          </m:sSubPr>
          <m:e>
            <m:r>
              <w:rPr>
                <w:rFonts w:ascii="Cambria Math" w:hAnsi="Cambria Math"/>
                <w:smallCaps/>
              </w:rPr>
              <m:t>S</m:t>
            </m:r>
          </m:e>
          <m:sub>
            <m:r>
              <w:rPr>
                <w:rFonts w:ascii="Cambria Math" w:hAnsi="Cambria Math"/>
                <w:smallCaps/>
              </w:rPr>
              <m:t>out</m:t>
            </m:r>
          </m:sub>
        </m:sSub>
        <m:r>
          <w:rPr>
            <w:rFonts w:ascii="Cambria Math" w:hAnsi="Cambria Math"/>
            <w:smallCaps/>
          </w:rPr>
          <m:t>←</m:t>
        </m:r>
        <m:sSub>
          <m:sSubPr>
            <m:ctrlPr>
              <w:rPr>
                <w:rFonts w:ascii="Cambria Math" w:hAnsi="Cambria Math"/>
                <w:i/>
                <w:smallCaps/>
              </w:rPr>
            </m:ctrlPr>
          </m:sSubPr>
          <m:e>
            <m:r>
              <w:rPr>
                <w:rFonts w:ascii="Cambria Math" w:hAnsi="Cambria Math"/>
                <w:smallCaps/>
              </w:rPr>
              <m:t>S</m:t>
            </m:r>
          </m:e>
          <m:sub>
            <m:r>
              <w:rPr>
                <w:rFonts w:ascii="Cambria Math" w:hAnsi="Cambria Math"/>
                <w:smallCaps/>
              </w:rPr>
              <m:t>in</m:t>
            </m:r>
          </m:sub>
        </m:sSub>
        <m:r>
          <w:rPr>
            <w:rFonts w:ascii="Cambria Math" w:hAnsi="Cambria Math"/>
            <w:smallCaps/>
          </w:rPr>
          <m:t>\</m:t>
        </m:r>
        <m:sSub>
          <m:sSubPr>
            <m:ctrlPr>
              <w:rPr>
                <w:rFonts w:ascii="Cambria Math" w:hAnsi="Cambria Math"/>
                <w:i/>
                <w:smallCaps/>
              </w:rPr>
            </m:ctrlPr>
          </m:sSubPr>
          <m:e>
            <m:r>
              <w:rPr>
                <w:rFonts w:ascii="Cambria Math" w:hAnsi="Cambria Math"/>
                <w:smallCaps/>
              </w:rPr>
              <m:t>f</m:t>
            </m:r>
          </m:e>
          <m:sub>
            <m:r>
              <w:rPr>
                <w:rFonts w:ascii="Cambria Math" w:hAnsi="Cambria Math"/>
                <w:smallCaps/>
              </w:rPr>
              <m:t>old</m:t>
            </m:r>
          </m:sub>
        </m:sSub>
      </m:oMath>
      <w:r w:rsidR="00BF1430">
        <w:rPr>
          <w:smallCaps/>
        </w:rPr>
        <w:br/>
      </w:r>
      <w:r w:rsidR="00E94E24">
        <w:rPr>
          <w:smallCaps/>
        </w:rPr>
        <w:t>10</w:t>
      </w:r>
      <w:r w:rsidR="00631392">
        <w:rPr>
          <w:smallCaps/>
        </w:rPr>
        <w:t>:</w:t>
      </w:r>
      <w:r w:rsidR="00631392">
        <w:rPr>
          <w:smallCaps/>
        </w:rPr>
        <w:tab/>
      </w:r>
      <m:oMath>
        <m:sSub>
          <m:sSubPr>
            <m:ctrlPr>
              <w:rPr>
                <w:rFonts w:ascii="Cambria Math" w:hAnsi="Cambria Math"/>
                <w:i/>
                <w:smallCaps/>
              </w:rPr>
            </m:ctrlPr>
          </m:sSubPr>
          <m:e>
            <m:r>
              <w:rPr>
                <w:rFonts w:ascii="Cambria Math" w:hAnsi="Cambria Math"/>
                <w:smallCaps/>
              </w:rPr>
              <m:t>S</m:t>
            </m:r>
          </m:e>
          <m:sub>
            <m:r>
              <w:rPr>
                <w:rFonts w:ascii="Cambria Math" w:hAnsi="Cambria Math"/>
                <w:smallCaps/>
              </w:rPr>
              <m:t>out</m:t>
            </m:r>
          </m:sub>
        </m:sSub>
        <m:r>
          <w:rPr>
            <w:rFonts w:ascii="Cambria Math" w:hAnsi="Cambria Math"/>
            <w:smallCaps/>
          </w:rPr>
          <m:t>←</m:t>
        </m:r>
        <m:sSub>
          <m:sSubPr>
            <m:ctrlPr>
              <w:rPr>
                <w:rFonts w:ascii="Cambria Math" w:hAnsi="Cambria Math"/>
                <w:i/>
                <w:smallCaps/>
              </w:rPr>
            </m:ctrlPr>
          </m:sSubPr>
          <m:e>
            <m:r>
              <w:rPr>
                <w:rFonts w:ascii="Cambria Math" w:hAnsi="Cambria Math"/>
                <w:smallCaps/>
              </w:rPr>
              <m:t>S</m:t>
            </m:r>
          </m:e>
          <m:sub>
            <m:r>
              <w:rPr>
                <w:rFonts w:ascii="Cambria Math" w:hAnsi="Cambria Math"/>
                <w:smallCaps/>
              </w:rPr>
              <m:t>out</m:t>
            </m:r>
          </m:sub>
        </m:sSub>
        <m:r>
          <w:rPr>
            <w:rFonts w:ascii="Cambria Math" w:hAnsi="Cambria Math"/>
            <w:smallCaps/>
          </w:rPr>
          <m:t>∪</m:t>
        </m:r>
        <m:d>
          <m:dPr>
            <m:begChr m:val="{"/>
            <m:endChr m:val="}"/>
            <m:ctrlPr>
              <w:rPr>
                <w:rFonts w:ascii="Cambria Math" w:hAnsi="Cambria Math"/>
                <w:i/>
                <w:smallCaps/>
              </w:rPr>
            </m:ctrlPr>
          </m:dPr>
          <m:e>
            <m:sSub>
              <m:sSubPr>
                <m:ctrlPr>
                  <w:rPr>
                    <w:rFonts w:ascii="Cambria Math" w:hAnsi="Cambria Math"/>
                    <w:i/>
                    <w:smallCaps/>
                  </w:rPr>
                </m:ctrlPr>
              </m:sSubPr>
              <m:e>
                <m:r>
                  <w:rPr>
                    <w:rFonts w:ascii="Cambria Math" w:hAnsi="Cambria Math"/>
                    <w:smallCaps/>
                  </w:rPr>
                  <m:t>f</m:t>
                </m:r>
              </m:e>
              <m:sub>
                <m:r>
                  <w:rPr>
                    <w:rFonts w:ascii="Cambria Math" w:hAnsi="Cambria Math"/>
                    <w:smallCaps/>
                  </w:rPr>
                  <m:t>new</m:t>
                </m:r>
              </m:sub>
            </m:sSub>
          </m:e>
        </m:d>
      </m:oMath>
    </w:p>
    <w:p w:rsidR="00BF1430" w:rsidRPr="00BF1430" w:rsidRDefault="00BF1430" w:rsidP="00BF1430">
      <w:pPr>
        <w:tabs>
          <w:tab w:val="left" w:pos="360"/>
          <w:tab w:val="left" w:pos="720"/>
          <w:tab w:val="left" w:pos="1080"/>
        </w:tabs>
      </w:pPr>
      <w:r w:rsidRPr="00BF1430">
        <w:t xml:space="preserve">The </w:t>
      </w:r>
      <w:r>
        <w:t xml:space="preserve">function template begins by extracting the current frame from the state </w:t>
      </w:r>
      <m:oMath>
        <m:r>
          <w:rPr>
            <w:rFonts w:ascii="Cambria Math" w:hAnsi="Cambria Math"/>
          </w:rPr>
          <m:t>S</m:t>
        </m:r>
      </m:oMath>
      <w:r>
        <w:t>. Note that there is only one open frame in the state as this template follows the partition scheme. On line 2, the predicate is evaluated. If it still holds, the current frame is extended (lines 3 and 4). If not, the current frame is emitted (line 6) and a new frame is opened (line 7). Finally, the state is updated to reflect the updated or new frame (lines 9 and 10).</w:t>
      </w:r>
      <w:r w:rsidR="00E85749">
        <w:t xml:space="preserve"> The function </w:t>
      </w:r>
      <m:oMath>
        <m:r>
          <w:rPr>
            <w:rFonts w:ascii="Cambria Math" w:hAnsi="Cambria Math"/>
          </w:rPr>
          <m:t>ts</m:t>
        </m:r>
        <m:d>
          <m:dPr>
            <m:ctrlPr>
              <w:rPr>
                <w:rFonts w:ascii="Cambria Math" w:hAnsi="Cambria Math"/>
                <w:i/>
              </w:rPr>
            </m:ctrlPr>
          </m:dPr>
          <m:e>
            <m:r>
              <w:rPr>
                <w:rFonts w:ascii="Cambria Math" w:hAnsi="Cambria Math"/>
              </w:rPr>
              <m:t>∙</m:t>
            </m:r>
          </m:e>
        </m:d>
      </m:oMath>
      <w:r w:rsidR="00E85749">
        <w:t xml:space="preserve"> is used to return the value of the progressing attribute of a tuple.</w:t>
      </w:r>
    </w:p>
    <w:p w:rsidR="00BB4215" w:rsidRDefault="00BB4215" w:rsidP="004568F7">
      <w:pPr>
        <w:pStyle w:val="Heading2"/>
      </w:pPr>
      <w:r>
        <w:t>Filling Frames</w:t>
      </w:r>
    </w:p>
    <w:p w:rsidR="00E73E08" w:rsidRDefault="00FC04B8" w:rsidP="00E73E08">
      <w:r>
        <w:t>Once a framing of a stream has been defined in terms of a sequence of intervals, it can be used to fill frames. A framing that has computed based on one stream can be used to produce frames of that stream or any other stream.</w:t>
      </w:r>
      <w:r w:rsidR="00286652">
        <w:t xml:space="preserve"> A frame filling </w:t>
      </w:r>
      <m:oMath>
        <m:acc>
          <m:accPr>
            <m:ctrlPr>
              <w:rPr>
                <w:rFonts w:ascii="Cambria Math" w:hAnsi="Cambria Math"/>
                <w:i/>
              </w:rPr>
            </m:ctrlPr>
          </m:accPr>
          <m:e>
            <m:r>
              <w:rPr>
                <w:rFonts w:ascii="Cambria Math" w:hAnsi="Cambria Math"/>
              </w:rPr>
              <m:t>F</m:t>
            </m:r>
          </m:e>
        </m:acc>
      </m:oMath>
      <w:r w:rsidR="00286652">
        <w:t xml:space="preserve"> is given as a set of tuple sequences </w:t>
      </w:r>
      <m:oMath>
        <m:acc>
          <m:accPr>
            <m:ctrlPr>
              <w:rPr>
                <w:rFonts w:ascii="Cambria Math" w:hAnsi="Cambria Math"/>
                <w:i/>
              </w:rPr>
            </m:ctrlPr>
          </m:accPr>
          <m:e>
            <m:r>
              <w:rPr>
                <w:rFonts w:ascii="Cambria Math" w:hAnsi="Cambria Math"/>
              </w:rPr>
              <m:t>F</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n-i</m:t>
                </m:r>
              </m:sub>
            </m:sSub>
            <m:r>
              <w:rPr>
                <w:rFonts w:ascii="Cambria Math" w:hAnsi="Cambria Math"/>
              </w:rPr>
              <m:t>, …</m:t>
            </m:r>
            <m:sSub>
              <m:sSubPr>
                <m:ctrlPr>
                  <w:rPr>
                    <w:rFonts w:ascii="Cambria Math" w:hAnsi="Cambria Math"/>
                    <w:i/>
                  </w:rPr>
                </m:ctrlPr>
              </m:sSubPr>
              <m:e>
                <m:r>
                  <w:rPr>
                    <w:rFonts w:ascii="Cambria Math" w:hAnsi="Cambria Math"/>
                  </w:rPr>
                  <m:t>t</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oMath>
      <w:r w:rsidR="00286652">
        <w:t>.</w:t>
      </w:r>
    </w:p>
    <w:p w:rsidR="00BB0DB2" w:rsidRDefault="00FC04B8" w:rsidP="00E73E08">
      <w:r w:rsidRPr="006A1A2A">
        <w:rPr>
          <w:b/>
        </w:rPr>
        <w:t>Definition:</w:t>
      </w:r>
      <w:r w:rsidR="006A1A2A">
        <w:t xml:space="preserve"> A frame filling is defined by a function </w:t>
      </w:r>
      <m:oMath>
        <m:r>
          <w:rPr>
            <w:rFonts w:ascii="Cambria Math" w:hAnsi="Cambria Math"/>
          </w:rPr>
          <m:t>f := S' ×g(F)×Q →</m:t>
        </m:r>
        <m:acc>
          <m:accPr>
            <m:ctrlPr>
              <w:rPr>
                <w:rFonts w:ascii="Cambria Math" w:hAnsi="Cambria Math"/>
                <w:i/>
              </w:rPr>
            </m:ctrlPr>
          </m:accPr>
          <m:e>
            <m:r>
              <w:rPr>
                <w:rFonts w:ascii="Cambria Math" w:hAnsi="Cambria Math"/>
              </w:rPr>
              <m:t>F</m:t>
            </m:r>
          </m:e>
        </m:acc>
      </m:oMath>
      <w:r w:rsidR="00BB0DB2">
        <w:t xml:space="preserve">, where </w:t>
      </w:r>
      <m:oMath>
        <m:r>
          <w:rPr>
            <w:rFonts w:ascii="Cambria Math" w:hAnsi="Cambria Math"/>
          </w:rPr>
          <m:t>S'</m:t>
        </m:r>
      </m:oMath>
      <w:r w:rsidR="00BB0DB2">
        <w:t xml:space="preserve"> is the data stream furnishing the tuples, </w:t>
      </w:r>
      <m:oMath>
        <m:r>
          <w:rPr>
            <w:rFonts w:ascii="Cambria Math" w:hAnsi="Cambria Math"/>
          </w:rPr>
          <m:t>F</m:t>
        </m:r>
      </m:oMath>
      <w:r w:rsidR="00BB0DB2">
        <w:t xml:space="preserve"> is the framing, and </w:t>
      </w:r>
      <m:oMath>
        <m:r>
          <w:rPr>
            <w:rFonts w:ascii="Cambria Math" w:hAnsi="Cambria Math"/>
          </w:rPr>
          <m:t>Q</m:t>
        </m:r>
      </m:oMath>
      <w:r w:rsidR="00BB0DB2">
        <w:t xml:space="preserve"> is a query.</w:t>
      </w:r>
    </w:p>
    <w:p w:rsidR="006B600D" w:rsidRPr="00E73E08" w:rsidRDefault="00BB0DB2" w:rsidP="00E73E08">
      <w:r>
        <w:t xml:space="preserve">The function </w:t>
      </w:r>
      <m:oMath>
        <m:r>
          <w:rPr>
            <w:rFonts w:ascii="Cambria Math" w:hAnsi="Cambria Math"/>
          </w:rPr>
          <m:t>g(∙)</m:t>
        </m:r>
      </m:oMath>
      <w:r>
        <w:t xml:space="preserve"> allows intervals in the framing to be modified. For example, the function could be used to extend or reduce the lengths of intervals by a fixed amount. In particular, it ca</w:t>
      </w:r>
      <w:r w:rsidR="00F27F0C">
        <w:t xml:space="preserve">n be used to produce adjacent frames. In contrast, the query </w:t>
      </w:r>
      <m:oMath>
        <m:r>
          <w:rPr>
            <w:rFonts w:ascii="Cambria Math" w:hAnsi="Cambria Math"/>
          </w:rPr>
          <m:t>Q</m:t>
        </m:r>
      </m:oMath>
      <w:r w:rsidR="00F27F0C">
        <w:t xml:space="preserve"> defines a subset of the tuples that fall into the interval of the frame, or performs aggregation.</w:t>
      </w:r>
    </w:p>
    <w:p w:rsidR="004568F7" w:rsidRDefault="004568F7" w:rsidP="004568F7">
      <w:pPr>
        <w:pStyle w:val="Heading2"/>
      </w:pPr>
      <w:r>
        <w:t>Examples</w:t>
      </w:r>
    </w:p>
    <w:p w:rsidR="00B16D96" w:rsidRDefault="00B16D96" w:rsidP="00B16D96">
      <w:r>
        <w:t xml:space="preserve">Coming back to the use cases presented in Section </w:t>
      </w:r>
      <w:r>
        <w:fldChar w:fldCharType="begin"/>
      </w:r>
      <w:r>
        <w:instrText xml:space="preserve"> REF _Ref311104228 \r \h </w:instrText>
      </w:r>
      <w:r>
        <w:fldChar w:fldCharType="separate"/>
      </w:r>
      <w:r w:rsidR="006B600D">
        <w:t>2</w:t>
      </w:r>
      <w:r>
        <w:fldChar w:fldCharType="end"/>
      </w:r>
      <w:r>
        <w:t>, we now describe a series of types of frames that address the requirements outlined earlier. We also discuss how each of these types can be specified within the framework introduced in this section.</w:t>
      </w:r>
    </w:p>
    <w:p w:rsidR="00B16D96" w:rsidRDefault="00B16D96" w:rsidP="00B16D96">
      <w:r w:rsidRPr="00B16D96">
        <w:rPr>
          <w:b/>
        </w:rPr>
        <w:t>Delta Frames:</w:t>
      </w:r>
      <w:r w:rsidRPr="00B16D96">
        <w:t xml:space="preserve"> </w:t>
      </w:r>
      <w:r>
        <w:t xml:space="preserve">This type of frame monitors a user-specified attribute </w:t>
      </w:r>
      <m:oMath>
        <m:r>
          <w:rPr>
            <w:rFonts w:ascii="Cambria Math" w:hAnsi="Cambria Math"/>
          </w:rPr>
          <m:t>a</m:t>
        </m:r>
      </m:oMath>
      <w:r>
        <w:t xml:space="preserve"> of the tuples in the data stream. A frame is emitted </w:t>
      </w:r>
      <w:r>
        <w:lastRenderedPageBreak/>
        <w:t xml:space="preserve">whenever the delta between the minimum and maximum value of this attribute becomes greater than a predefined value </w:t>
      </w:r>
      <m:oMath>
        <m:r>
          <w:rPr>
            <w:rFonts w:ascii="Cambria Math" w:hAnsi="Cambria Math"/>
          </w:rPr>
          <m:t>x</m:t>
        </m:r>
      </m:oMath>
      <w:r>
        <w:t xml:space="preserve">. </w:t>
      </w:r>
      <w:r w:rsidR="00CB125C">
        <w:t xml:space="preserve">This type of frame partitions the stream. </w:t>
      </w:r>
      <w:r>
        <w:t xml:space="preserve">The frame predicate can therefore be given as </w:t>
      </w:r>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m:t>
                </m:r>
              </m:e>
            </m:d>
          </m:e>
        </m:func>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a</m:t>
                </m:r>
              </m:e>
            </m:d>
          </m:e>
        </m:func>
        <m:r>
          <w:rPr>
            <w:rFonts w:ascii="Cambria Math" w:hAnsi="Cambria Math"/>
          </w:rPr>
          <m:t>&lt;x</m:t>
        </m:r>
      </m:oMath>
      <w:r>
        <w:t xml:space="preserve">. The frame starting point is the end point of the previous </w:t>
      </w:r>
      <w:r w:rsidR="00CB125C">
        <w:t>frame</w:t>
      </w:r>
      <w:r>
        <w:t xml:space="preserve"> and </w:t>
      </w:r>
      <w:r w:rsidR="00CB125C">
        <w:t xml:space="preserve">the span of the frames is </w:t>
      </w:r>
      <w:r w:rsidR="009C329E">
        <w:t>maximal</w:t>
      </w:r>
      <w:r w:rsidR="00CB125C">
        <w:t>.</w:t>
      </w:r>
    </w:p>
    <w:p w:rsidR="00CB125C" w:rsidRDefault="00CB125C" w:rsidP="00B16D96">
      <w:r w:rsidRPr="00CB125C">
        <w:rPr>
          <w:b/>
        </w:rPr>
        <w:t>Threshold Frames:</w:t>
      </w:r>
      <w:r>
        <w:t xml:space="preserve"> This type of frame reports periods of the stream where the value of a user-defined attribute </w:t>
      </w:r>
      <m:oMath>
        <m:r>
          <w:rPr>
            <w:rFonts w:ascii="Cambria Math" w:hAnsi="Cambria Math"/>
          </w:rPr>
          <m:t>a</m:t>
        </m:r>
      </m:oMath>
      <w:r>
        <w:t xml:space="preserve"> is greater (or smaller) than a given threshold value </w:t>
      </w:r>
      <m:oMath>
        <m:r>
          <w:rPr>
            <w:rFonts w:ascii="Cambria Math" w:hAnsi="Cambria Math"/>
          </w:rPr>
          <m:t>x</m:t>
        </m:r>
      </m:oMath>
      <w:r>
        <w:t xml:space="preserve">. As a consequence, this type of frame does not partition or cover the stream. It is defined by the frame predicate </w:t>
      </w:r>
      <m:oMath>
        <m:r>
          <w:rPr>
            <w:rFonts w:ascii="Cambria Math" w:hAnsi="Cambria Math"/>
          </w:rPr>
          <m:t>a&gt;x</m:t>
        </m:r>
      </m:oMath>
      <w:r>
        <w:t xml:space="preserve"> (or </w:t>
      </w:r>
      <m:oMath>
        <m:r>
          <w:rPr>
            <w:rFonts w:ascii="Cambria Math" w:hAnsi="Cambria Math"/>
          </w:rPr>
          <m:t>a&lt;x</m:t>
        </m:r>
      </m:oMath>
      <w:r>
        <w:t>). The start point is data dependent, i.e. a frame starts as soon as the predicate is true. The span is maximal in the sense that the frame keeps growing as long as the predicate holds true. An example of use for this type of frame is to report high-loss periods.</w:t>
      </w:r>
    </w:p>
    <w:p w:rsidR="00CB125C" w:rsidRPr="00CB125C" w:rsidRDefault="00CB125C" w:rsidP="00B16D96">
      <w:pPr>
        <w:rPr>
          <w:b/>
        </w:rPr>
      </w:pPr>
      <w:r w:rsidRPr="00CB125C">
        <w:rPr>
          <w:b/>
        </w:rPr>
        <w:t>Boundary Frames</w:t>
      </w:r>
      <w:r>
        <w:rPr>
          <w:b/>
        </w:rPr>
        <w:t>:</w:t>
      </w:r>
      <w:r w:rsidRPr="00CB125C">
        <w:t xml:space="preserve"> </w:t>
      </w:r>
      <w:r w:rsidR="00357ECD">
        <w:t xml:space="preserve">Boundary frames segment the stream whenever the value of a user-specified attribute crosses a (multiple of) a given boundary </w:t>
      </w:r>
      <m:oMath>
        <m:r>
          <w:rPr>
            <w:rFonts w:ascii="Cambria Math" w:hAnsi="Cambria Math"/>
          </w:rPr>
          <m:t>x</m:t>
        </m:r>
      </m:oMath>
      <w:r w:rsidR="00357ECD">
        <w:t xml:space="preserve">. </w:t>
      </w:r>
      <w:r w:rsidR="00EB021D">
        <w:t xml:space="preserve">This type of frames partitions the stream. </w:t>
      </w:r>
      <w:r w:rsidR="00357ECD">
        <w:t>The frame predicate for the n</w:t>
      </w:r>
      <w:r w:rsidR="00357ECD" w:rsidRPr="00357ECD">
        <w:rPr>
          <w:vertAlign w:val="superscript"/>
        </w:rPr>
        <w:t>th</w:t>
      </w:r>
      <w:r w:rsidR="00357ECD">
        <w:t xml:space="preserve"> frame is given by </w:t>
      </w:r>
      <m:oMath>
        <m:r>
          <w:rPr>
            <w:rFonts w:ascii="Cambria Math" w:hAnsi="Cambria Math"/>
          </w:rPr>
          <m:t>a&lt;nx</m:t>
        </m:r>
      </m:oMath>
      <w:r w:rsidR="00357ECD">
        <w:t xml:space="preserve">, whereas the data-dependent starting point is defined by </w:t>
      </w:r>
      <m:oMath>
        <m:r>
          <w:rPr>
            <w:rFonts w:ascii="Cambria Math" w:hAnsi="Cambria Math"/>
          </w:rPr>
          <m:t>a&gt;</m:t>
        </m:r>
        <m:d>
          <m:dPr>
            <m:ctrlPr>
              <w:rPr>
                <w:rFonts w:ascii="Cambria Math" w:hAnsi="Cambria Math"/>
                <w:i/>
              </w:rPr>
            </m:ctrlPr>
          </m:dPr>
          <m:e>
            <m:r>
              <w:rPr>
                <w:rFonts w:ascii="Cambria Math" w:hAnsi="Cambria Math"/>
              </w:rPr>
              <m:t>n-1</m:t>
            </m:r>
          </m:e>
        </m:d>
        <m:r>
          <w:rPr>
            <w:rFonts w:ascii="Cambria Math" w:hAnsi="Cambria Math"/>
          </w:rPr>
          <m:t>x</m:t>
        </m:r>
      </m:oMath>
      <w:r w:rsidR="00357ECD">
        <w:t xml:space="preserve">. The span is minimal. Note that if attribute </w:t>
      </w:r>
      <m:oMath>
        <m:r>
          <w:rPr>
            <w:rFonts w:ascii="Cambria Math" w:hAnsi="Cambria Math"/>
          </w:rPr>
          <m:t>a</m:t>
        </m:r>
      </m:oMath>
      <w:r w:rsidR="00357ECD">
        <w:t xml:space="preserve"> is a progressing attribute, this equivalent to windows.</w:t>
      </w:r>
    </w:p>
    <w:p w:rsidR="005E7AD5" w:rsidRDefault="003A3A20" w:rsidP="00357ECD">
      <w:r w:rsidRPr="00EB021D">
        <w:rPr>
          <w:b/>
        </w:rPr>
        <w:t>Aggregate Frames</w:t>
      </w:r>
      <w:r w:rsidR="00EB021D" w:rsidRPr="00EB021D">
        <w:rPr>
          <w:b/>
        </w:rPr>
        <w:t>:</w:t>
      </w:r>
      <w:r>
        <w:t xml:space="preserve"> </w:t>
      </w:r>
      <w:r w:rsidR="005E7AD5">
        <w:t xml:space="preserve">This type of frames monitor a predicate over an aggregation of an attribute. Aggregate frames segment the stream. The frame predicate is given by </w:t>
      </w:r>
      <m:oMath>
        <m:sSub>
          <m:sSubPr>
            <m:ctrlPr>
              <w:rPr>
                <w:rFonts w:ascii="Cambria Math" w:hAnsi="Cambria Math"/>
                <w:i/>
              </w:rPr>
            </m:ctrlPr>
          </m:sSubPr>
          <m:e>
            <m:r>
              <w:rPr>
                <w:rFonts w:ascii="Cambria Math" w:hAnsi="Cambria Math"/>
              </w:rPr>
              <m:t>f</m:t>
            </m:r>
          </m:e>
          <m:sub>
            <m:r>
              <w:rPr>
                <w:rFonts w:ascii="Cambria Math" w:hAnsi="Cambria Math"/>
              </w:rPr>
              <m:t>aggr</m:t>
            </m:r>
          </m:sub>
        </m:sSub>
        <m:d>
          <m:dPr>
            <m:ctrlPr>
              <w:rPr>
                <w:rFonts w:ascii="Cambria Math" w:hAnsi="Cambria Math"/>
                <w:i/>
              </w:rPr>
            </m:ctrlPr>
          </m:dPr>
          <m:e>
            <m:r>
              <w:rPr>
                <w:rFonts w:ascii="Cambria Math" w:hAnsi="Cambria Math"/>
              </w:rPr>
              <m:t>a</m:t>
            </m:r>
          </m:e>
        </m:d>
        <m:r>
          <w:rPr>
            <w:rFonts w:ascii="Cambria Math" w:hAnsi="Cambria Math"/>
          </w:rPr>
          <m:t xml:space="preserve"> θ x</m:t>
        </m:r>
      </m:oMath>
      <w:r w:rsidR="005E7AD5">
        <w:t xml:space="preserve">, where </w:t>
      </w:r>
      <m:oMath>
        <m:sSub>
          <m:sSubPr>
            <m:ctrlPr>
              <w:rPr>
                <w:rFonts w:ascii="Cambria Math" w:hAnsi="Cambria Math"/>
                <w:i/>
              </w:rPr>
            </m:ctrlPr>
          </m:sSubPr>
          <m:e>
            <m:r>
              <w:rPr>
                <w:rFonts w:ascii="Cambria Math" w:hAnsi="Cambria Math"/>
              </w:rPr>
              <m:t>f</m:t>
            </m:r>
          </m:e>
          <m:sub>
            <m:r>
              <w:rPr>
                <w:rFonts w:ascii="Cambria Math" w:hAnsi="Cambria Math"/>
              </w:rPr>
              <m:t>aggr</m:t>
            </m:r>
          </m:sub>
        </m:sSub>
      </m:oMath>
      <w:r w:rsidR="005E7AD5">
        <w:t xml:space="preserve"> is an aggregation function and </w:t>
      </w:r>
      <m:oMath>
        <m:r>
          <w:rPr>
            <w:rFonts w:ascii="Cambria Math" w:hAnsi="Cambria Math"/>
          </w:rPr>
          <m:t>θ</m:t>
        </m:r>
      </m:oMath>
      <w:r w:rsidR="005E7AD5">
        <w:t xml:space="preserve"> is a comparison operator. The start point of aggregate frames is the end point of the previous </w:t>
      </w:r>
      <w:r w:rsidR="005E7AD5">
        <w:lastRenderedPageBreak/>
        <w:t>frame and its span can either be minimal or maximal, depending on the desired reporting scheme. An example of this type of frame is segmenting on the maximum sum of dye mass.</w:t>
      </w:r>
    </w:p>
    <w:p w:rsidR="003A3A20" w:rsidRDefault="009C329E" w:rsidP="00357ECD">
      <w:pPr>
        <w:rPr>
          <w:b/>
        </w:rPr>
      </w:pPr>
      <w:r>
        <w:rPr>
          <w:b/>
        </w:rPr>
        <w:t>Density Frames</w:t>
      </w:r>
    </w:p>
    <w:p w:rsidR="009C329E" w:rsidRPr="00357ECD" w:rsidRDefault="009C329E" w:rsidP="009C329E">
      <w:pPr>
        <w:rPr>
          <w:b/>
        </w:rPr>
      </w:pPr>
      <w:r>
        <w:rPr>
          <w:b/>
        </w:rPr>
        <w:t>Router-Drop Frames</w:t>
      </w:r>
    </w:p>
    <w:p w:rsidR="00F8196F" w:rsidRDefault="00F8196F" w:rsidP="00F8196F">
      <w:pPr>
        <w:pStyle w:val="Heading1"/>
      </w:pPr>
      <w:r>
        <w:t>IMPLEMENTATION</w:t>
      </w:r>
    </w:p>
    <w:p w:rsidR="00E94E24" w:rsidRPr="00E94E24" w:rsidRDefault="00E94E24" w:rsidP="00E94E24">
      <w:proofErr w:type="spellStart"/>
      <w:r w:rsidRPr="00E94E24">
        <w:rPr>
          <w:i/>
        </w:rPr>
        <w:t>Sharmada</w:t>
      </w:r>
      <w:proofErr w:type="spellEnd"/>
      <w:r>
        <w:rPr>
          <w:i/>
        </w:rPr>
        <w:t>/Michael</w:t>
      </w:r>
    </w:p>
    <w:p w:rsidR="00F8196F" w:rsidRDefault="00F8196F" w:rsidP="00F8196F">
      <w:pPr>
        <w:pStyle w:val="Heading1"/>
      </w:pPr>
      <w:r>
        <w:t>EXPERIMENTS</w:t>
      </w:r>
    </w:p>
    <w:p w:rsidR="00E94E24" w:rsidRPr="00E94E24" w:rsidRDefault="00E94E24" w:rsidP="00E94E24">
      <w:pPr>
        <w:rPr>
          <w:i/>
        </w:rPr>
      </w:pPr>
      <w:proofErr w:type="spellStart"/>
      <w:r w:rsidRPr="00E94E24">
        <w:rPr>
          <w:i/>
        </w:rPr>
        <w:t>Sharmada</w:t>
      </w:r>
      <w:proofErr w:type="spellEnd"/>
    </w:p>
    <w:p w:rsidR="00F8196F" w:rsidRDefault="00F8196F" w:rsidP="00F8196F">
      <w:pPr>
        <w:pStyle w:val="Heading1"/>
      </w:pPr>
      <w:r>
        <w:t>RELATED WORK</w:t>
      </w:r>
    </w:p>
    <w:p w:rsidR="00E94E24" w:rsidRPr="00E94E24" w:rsidRDefault="00E94E24" w:rsidP="00E94E24">
      <w:r w:rsidRPr="00E94E24">
        <w:rPr>
          <w:i/>
        </w:rPr>
        <w:t>Dave</w:t>
      </w:r>
    </w:p>
    <w:p w:rsidR="00F8196F" w:rsidRDefault="00F8196F" w:rsidP="00F8196F">
      <w:pPr>
        <w:pStyle w:val="Heading1"/>
      </w:pPr>
      <w:r>
        <w:t>CONCLUSION</w:t>
      </w:r>
    </w:p>
    <w:p w:rsidR="00E94E24" w:rsidRPr="00E94E24" w:rsidRDefault="00E94E24" w:rsidP="00E94E24">
      <w:r w:rsidRPr="00E94E24">
        <w:rPr>
          <w:i/>
        </w:rPr>
        <w:t>Kristin</w:t>
      </w:r>
      <w:r>
        <w:rPr>
          <w:i/>
        </w:rPr>
        <w:t>?</w:t>
      </w:r>
    </w:p>
    <w:p w:rsidR="00AF646A" w:rsidRDefault="00AF646A">
      <w:pPr>
        <w:pStyle w:val="Heading1"/>
        <w:spacing w:before="120"/>
      </w:pPr>
      <w:r>
        <w:t>ACKNOWLEDGMENTS</w:t>
      </w:r>
    </w:p>
    <w:p w:rsidR="00AF646A" w:rsidRDefault="00F8196F">
      <w:pPr>
        <w:pStyle w:val="BodyTextIndent"/>
        <w:spacing w:after="120"/>
        <w:ind w:firstLine="0"/>
      </w:pPr>
      <w:r>
        <w:t xml:space="preserve">Michael Grossniklaus’ work is funded by the Swiss National Science Foundation (SNSF) grant number </w:t>
      </w:r>
      <w:r w:rsidRPr="00F8196F">
        <w:t>PA00P2_131452</w:t>
      </w:r>
      <w:r>
        <w:t>.</w:t>
      </w:r>
    </w:p>
    <w:p w:rsidR="00AF646A" w:rsidRDefault="00AF646A">
      <w:pPr>
        <w:pStyle w:val="Heading1"/>
        <w:spacing w:before="120"/>
      </w:pPr>
      <w:r>
        <w:t>REFERENCES</w:t>
      </w:r>
    </w:p>
    <w:p w:rsidR="00AF646A" w:rsidRDefault="00E73E08" w:rsidP="00F8196F">
      <w:pPr>
        <w:pStyle w:val="References"/>
      </w:pPr>
      <w:r>
        <w:t>The Frog, K and Piggy, M</w:t>
      </w:r>
      <w:r w:rsidR="00AF646A">
        <w:t>.</w:t>
      </w:r>
      <w:r>
        <w:t xml:space="preserve"> It’s time to play the music</w:t>
      </w:r>
      <w:r w:rsidR="00AF646A">
        <w:t xml:space="preserve">. </w:t>
      </w:r>
      <w:r>
        <w:rPr>
          <w:i/>
          <w:iCs/>
        </w:rPr>
        <w:t>The Muppets Journal</w:t>
      </w:r>
      <w:r>
        <w:t xml:space="preserve"> (Jun. 1976</w:t>
      </w:r>
      <w:r w:rsidR="00AF646A">
        <w:t xml:space="preserve">), </w:t>
      </w:r>
      <w:r>
        <w:t>123</w:t>
      </w:r>
      <w:r w:rsidR="00AF646A">
        <w:t>-</w:t>
      </w:r>
      <w:r>
        <w:t>456</w:t>
      </w:r>
      <w:r w:rsidR="00AF646A">
        <w:t>.</w:t>
      </w:r>
    </w:p>
    <w:p w:rsidR="00AF646A" w:rsidRDefault="00AF646A">
      <w:pPr>
        <w:pStyle w:val="References"/>
        <w:numPr>
          <w:ilvl w:val="0"/>
          <w:numId w:val="0"/>
        </w:numPr>
        <w:ind w:left="360" w:hanging="360"/>
      </w:pPr>
    </w:p>
    <w:p w:rsidR="00AF646A" w:rsidRDefault="00AF646A">
      <w:pPr>
        <w:pStyle w:val="References"/>
        <w:numPr>
          <w:ilvl w:val="0"/>
          <w:numId w:val="0"/>
        </w:numPr>
        <w:ind w:left="360" w:hanging="360"/>
        <w:sectPr w:rsidR="00AF646A">
          <w:type w:val="continuous"/>
          <w:pgSz w:w="12240" w:h="15840" w:code="1"/>
          <w:pgMar w:top="1440" w:right="1080" w:bottom="1440" w:left="1080" w:header="720" w:footer="720" w:gutter="0"/>
          <w:cols w:num="2" w:space="475"/>
        </w:sectPr>
      </w:pPr>
    </w:p>
    <w:p w:rsidR="00AF646A" w:rsidRDefault="00AF646A">
      <w:pPr>
        <w:pStyle w:val="Paper-Title"/>
      </w:pPr>
    </w:p>
    <w:p w:rsidR="00AF646A" w:rsidRDefault="00AF646A">
      <w:pPr>
        <w:pStyle w:val="Paper-Title"/>
      </w:pPr>
      <w:r>
        <w:t>Columns on Last Page Should Be Made As Close As Possible to Equal Length</w:t>
      </w:r>
    </w:p>
    <w:sectPr w:rsidR="00AF646A">
      <w:type w:val="continuous"/>
      <w:pgSz w:w="12240" w:h="15840" w:code="1"/>
      <w:pgMar w:top="1440" w:right="1080" w:bottom="1440" w:left="108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tufte" w:date="2012-02-17T16:32:00Z" w:initials="kt">
    <w:p w:rsidR="00DE1C2D" w:rsidRDefault="00DE1C2D">
      <w:pPr>
        <w:pStyle w:val="CommentText"/>
      </w:pPr>
      <w:r>
        <w:rPr>
          <w:rStyle w:val="CommentReference"/>
        </w:rPr>
        <w:annotationRef/>
      </w:r>
      <w:r>
        <w:t>Comment that the progressing attribute is typically the timestamp attribute.</w:t>
      </w:r>
    </w:p>
  </w:comment>
  <w:comment w:id="4" w:author="tufte" w:date="2012-02-17T16:36:00Z" w:initials="kt">
    <w:p w:rsidR="00DE1C2D" w:rsidRDefault="00DE1C2D">
      <w:pPr>
        <w:pStyle w:val="CommentText"/>
      </w:pPr>
      <w:r>
        <w:rPr>
          <w:rStyle w:val="CommentReference"/>
        </w:rPr>
        <w:annotationRef/>
      </w:r>
      <w:r>
        <w:t>Think we should start with some sort of summary here and the hierarchy here. Explain that we define a set of ‘candidate frames’ using local conditions, then use global conditions to select the candidate frames that are to be part of the framing of the scheme. Then discuss exactly what local and global conditions are</w:t>
      </w:r>
    </w:p>
  </w:comment>
  <w:comment w:id="5" w:author="tufte" w:date="2012-02-17T17:57:00Z" w:initials="kt">
    <w:p w:rsidR="00DE1C2D" w:rsidRDefault="00DE1C2D">
      <w:pPr>
        <w:pStyle w:val="CommentText"/>
      </w:pPr>
      <w:r>
        <w:rPr>
          <w:rStyle w:val="CommentReference"/>
        </w:rPr>
        <w:annotationRef/>
      </w:r>
      <w:r>
        <w:t xml:space="preserve">We need to add different local conditions here – there is threshold, </w:t>
      </w:r>
      <w:proofErr w:type="spellStart"/>
      <w:r>
        <w:t>mimimal</w:t>
      </w:r>
      <w:proofErr w:type="spellEnd"/>
      <w:r>
        <w:t xml:space="preserve"> extent, </w:t>
      </w:r>
      <w:proofErr w:type="spellStart"/>
      <w:r>
        <w:t>dave</w:t>
      </w:r>
      <w:proofErr w:type="spellEnd"/>
      <w:r>
        <w:t xml:space="preserve"> had one for boundary windows (no extent contains values on either side of a boundary)  – I think we should add that here</w:t>
      </w:r>
    </w:p>
  </w:comment>
  <w:comment w:id="6" w:author="tufte" w:date="2012-02-17T16:36:00Z" w:initials="kt">
    <w:p w:rsidR="00DE1C2D" w:rsidRDefault="00DE1C2D">
      <w:pPr>
        <w:pStyle w:val="CommentText"/>
      </w:pPr>
      <w:r>
        <w:rPr>
          <w:rStyle w:val="CommentReference"/>
        </w:rPr>
        <w:annotationRef/>
      </w:r>
      <w:r>
        <w:t>I think maximal/minimal is a global condition, not a local condition</w:t>
      </w:r>
    </w:p>
  </w:comment>
  <w:comment w:id="7" w:author="tufte" w:date="2012-02-17T17:57:00Z" w:initials="kt">
    <w:p w:rsidR="00DE1C2D" w:rsidRDefault="00DE1C2D">
      <w:pPr>
        <w:pStyle w:val="CommentText"/>
      </w:pPr>
      <w:r>
        <w:rPr>
          <w:rStyle w:val="CommentReference"/>
        </w:rPr>
        <w:annotationRef/>
      </w:r>
      <w:r>
        <w:t>I think we should discuss global conditions – I have a sense that starting points can be expressed via other global conditions – such as maximal coverage (see notes)</w:t>
      </w:r>
    </w:p>
  </w:comment>
  <w:comment w:id="8" w:author="tufte" w:date="2012-02-17T17:58:00Z" w:initials="kt">
    <w:p w:rsidR="00DE1C2D" w:rsidRDefault="00DE1C2D">
      <w:pPr>
        <w:pStyle w:val="CommentText"/>
      </w:pPr>
      <w:r>
        <w:rPr>
          <w:rStyle w:val="CommentReference"/>
        </w:rPr>
        <w:annotationRef/>
      </w:r>
      <w:r>
        <w:t>Note that threshold windows do not need a starting point condition, it is implicit in the predicate/local property</w:t>
      </w:r>
    </w:p>
  </w:comment>
  <w:comment w:id="9" w:author="tufte" w:date="2012-02-17T16:37:00Z" w:initials="kt">
    <w:p w:rsidR="00DE1C2D" w:rsidRDefault="00DE1C2D">
      <w:pPr>
        <w:pStyle w:val="CommentText"/>
      </w:pPr>
      <w:r>
        <w:rPr>
          <w:rStyle w:val="CommentReference"/>
        </w:rPr>
        <w:annotationRef/>
      </w:r>
      <w:r>
        <w:t>I think partitioning should be a derived condition, not a global condition. You cannot specify that threshold windows partition,</w:t>
      </w:r>
    </w:p>
  </w:comment>
  <w:comment w:id="10" w:author="tufte" w:date="2012-02-17T17:59:00Z" w:initials="kt">
    <w:p w:rsidR="00DE1C2D" w:rsidRDefault="00DE1C2D">
      <w:pPr>
        <w:pStyle w:val="CommentText"/>
      </w:pPr>
      <w:r>
        <w:rPr>
          <w:rStyle w:val="CommentReference"/>
        </w:rPr>
        <w:annotationRef/>
      </w:r>
      <w:r>
        <w:t>Wonder if this should be a derived condition, not specified</w:t>
      </w:r>
    </w:p>
  </w:comment>
  <w:comment w:id="11" w:author="tufte" w:date="2012-02-17T17:59:00Z" w:initials="kt">
    <w:p w:rsidR="00DE1C2D" w:rsidRDefault="00DE1C2D">
      <w:pPr>
        <w:pStyle w:val="CommentText"/>
      </w:pPr>
      <w:r>
        <w:rPr>
          <w:rStyle w:val="CommentReference"/>
        </w:rPr>
        <w:annotationRef/>
      </w:r>
      <w:r>
        <w:t>Agreed this should be a specified global condition</w:t>
      </w:r>
    </w:p>
  </w:comment>
  <w:comment w:id="13" w:author="tufte" w:date="2012-02-17T18:00:00Z" w:initials="kt">
    <w:p w:rsidR="00DE1C2D" w:rsidRDefault="00DE1C2D">
      <w:pPr>
        <w:pStyle w:val="CommentText"/>
      </w:pPr>
      <w:r>
        <w:rPr>
          <w:rStyle w:val="CommentReference"/>
        </w:rPr>
        <w:annotationRef/>
      </w:r>
      <w:r>
        <w:t>Let’s put this on the discussion list – I want to explore the relationships between types of framing and derived conditions</w:t>
      </w:r>
    </w:p>
  </w:comment>
  <w:comment w:id="14" w:author="tufte" w:date="2012-02-17T18:01:00Z" w:initials="kt">
    <w:p w:rsidR="00DE1C2D" w:rsidRDefault="00DE1C2D">
      <w:pPr>
        <w:pStyle w:val="CommentText"/>
      </w:pPr>
      <w:r>
        <w:rPr>
          <w:rStyle w:val="CommentReference"/>
        </w:rPr>
        <w:annotationRef/>
      </w:r>
      <w:r>
        <w:t xml:space="preserve"> I wonder if we can map the local and global conditions to this type of process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1C2D" w:rsidRDefault="00DE1C2D">
      <w:pPr>
        <w:spacing w:after="0"/>
      </w:pPr>
      <w:r>
        <w:separator/>
      </w:r>
    </w:p>
  </w:endnote>
  <w:endnote w:type="continuationSeparator" w:id="0">
    <w:p w:rsidR="00DE1C2D" w:rsidRDefault="00DE1C2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1C2D" w:rsidRDefault="00DE1C2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DE1C2D" w:rsidRDefault="00DE1C2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1C2D" w:rsidRDefault="00DE1C2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1C2D" w:rsidRDefault="00DE1C2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1C2D" w:rsidRDefault="00DE1C2D">
      <w:pPr>
        <w:spacing w:after="0"/>
      </w:pPr>
      <w:r>
        <w:separator/>
      </w:r>
    </w:p>
  </w:footnote>
  <w:footnote w:type="continuationSeparator" w:id="0">
    <w:p w:rsidR="00DE1C2D" w:rsidRDefault="00DE1C2D">
      <w:pPr>
        <w:spacing w:after="0"/>
      </w:pPr>
      <w:r>
        <w:continuationSeparator/>
      </w:r>
    </w:p>
  </w:footnote>
  <w:footnote w:id="1">
    <w:p w:rsidR="00DE1C2D" w:rsidRDefault="00DE1C2D">
      <w:pPr>
        <w:pStyle w:val="FootnoteText"/>
      </w:pPr>
      <w:r>
        <w:rPr>
          <w:rStyle w:val="FootnoteReference"/>
        </w:rPr>
        <w:footnoteRef/>
      </w:r>
      <w:r>
        <w:t xml:space="preserve"> The names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stand for start and end point, respectively.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1C2D" w:rsidRDefault="00DE1C2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1C2D" w:rsidRDefault="00DE1C2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1C2D" w:rsidRDefault="00DE1C2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A24C0D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072ECB20"/>
    <w:lvl w:ilvl="0">
      <w:start w:val="1"/>
      <w:numFmt w:val="decimal"/>
      <w:lvlText w:val="%1."/>
      <w:lvlJc w:val="left"/>
      <w:pPr>
        <w:tabs>
          <w:tab w:val="num" w:pos="1492"/>
        </w:tabs>
        <w:ind w:left="1492" w:hanging="360"/>
      </w:pPr>
    </w:lvl>
  </w:abstractNum>
  <w:abstractNum w:abstractNumId="2">
    <w:nsid w:val="FFFFFF7D"/>
    <w:multiLevelType w:val="singleLevel"/>
    <w:tmpl w:val="99A24A34"/>
    <w:lvl w:ilvl="0">
      <w:start w:val="1"/>
      <w:numFmt w:val="decimal"/>
      <w:lvlText w:val="%1."/>
      <w:lvlJc w:val="left"/>
      <w:pPr>
        <w:tabs>
          <w:tab w:val="num" w:pos="1209"/>
        </w:tabs>
        <w:ind w:left="1209" w:hanging="360"/>
      </w:pPr>
    </w:lvl>
  </w:abstractNum>
  <w:abstractNum w:abstractNumId="3">
    <w:nsid w:val="FFFFFF7F"/>
    <w:multiLevelType w:val="singleLevel"/>
    <w:tmpl w:val="A5948A42"/>
    <w:lvl w:ilvl="0">
      <w:start w:val="1"/>
      <w:numFmt w:val="decimal"/>
      <w:lvlText w:val="%1."/>
      <w:lvlJc w:val="left"/>
      <w:pPr>
        <w:tabs>
          <w:tab w:val="num" w:pos="643"/>
        </w:tabs>
        <w:ind w:left="643" w:hanging="360"/>
      </w:pPr>
    </w:lvl>
  </w:abstractNum>
  <w:abstractNum w:abstractNumId="4">
    <w:nsid w:val="FFFFFF80"/>
    <w:multiLevelType w:val="singleLevel"/>
    <w:tmpl w:val="7B943DF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CE6444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4F84FA4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7CE4B8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DA6CDE2"/>
    <w:lvl w:ilvl="0">
      <w:start w:val="1"/>
      <w:numFmt w:val="decimal"/>
      <w:lvlText w:val="%1."/>
      <w:lvlJc w:val="left"/>
      <w:pPr>
        <w:tabs>
          <w:tab w:val="num" w:pos="360"/>
        </w:tabs>
        <w:ind w:left="360" w:hanging="360"/>
      </w:pPr>
    </w:lvl>
  </w:abstractNum>
  <w:abstractNum w:abstractNumId="9">
    <w:nsid w:val="FFFFFF89"/>
    <w:multiLevelType w:val="singleLevel"/>
    <w:tmpl w:val="AEAC72B6"/>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nsid w:val="10165CF3"/>
    <w:multiLevelType w:val="hybridMultilevel"/>
    <w:tmpl w:val="2B12CE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ECA5276"/>
    <w:multiLevelType w:val="hybridMultilevel"/>
    <w:tmpl w:val="87FE9774"/>
    <w:lvl w:ilvl="0" w:tplc="7C124BB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C584ADA"/>
    <w:multiLevelType w:val="hybridMultilevel"/>
    <w:tmpl w:val="10642796"/>
    <w:lvl w:ilvl="0" w:tplc="ED8CB00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B742C1"/>
    <w:multiLevelType w:val="hybridMultilevel"/>
    <w:tmpl w:val="3442211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4E64D6C"/>
    <w:multiLevelType w:val="hybridMultilevel"/>
    <w:tmpl w:val="CED6936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17">
    <w:nsid w:val="6F70732C"/>
    <w:multiLevelType w:val="hybridMultilevel"/>
    <w:tmpl w:val="DADE3358"/>
    <w:lvl w:ilvl="0" w:tplc="40D463E6">
      <w:start w:val="1"/>
      <w:numFmt w:val="lowerLetter"/>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744375DA"/>
    <w:multiLevelType w:val="hybridMultilevel"/>
    <w:tmpl w:val="4E98A214"/>
    <w:lvl w:ilvl="0" w:tplc="04090001">
      <w:start w:val="1"/>
      <w:numFmt w:val="bullet"/>
      <w:lvlText w:val=""/>
      <w:lvlJc w:val="left"/>
      <w:pPr>
        <w:ind w:left="720" w:hanging="360"/>
      </w:pPr>
      <w:rPr>
        <w:rFonts w:ascii="Symbol" w:hAnsi="Symbol" w:hint="default"/>
      </w:rPr>
    </w:lvl>
    <w:lvl w:ilvl="1" w:tplc="70ECAFF6">
      <w:start w:val="1"/>
      <w:numFmt w:val="lowerLetter"/>
      <w:lvlText w:val="%2."/>
      <w:lvlJc w:val="left"/>
      <w:pPr>
        <w:ind w:left="1440" w:hanging="360"/>
      </w:pPr>
      <w:rPr>
        <w:rFonts w:hint="default"/>
        <w:b/>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6"/>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1"/>
  </w:num>
  <w:num w:numId="14">
    <w:abstractNumId w:val="12"/>
  </w:num>
  <w:num w:numId="15">
    <w:abstractNumId w:val="18"/>
  </w:num>
  <w:num w:numId="16">
    <w:abstractNumId w:val="17"/>
  </w:num>
  <w:num w:numId="17">
    <w:abstractNumId w:val="14"/>
  </w:num>
  <w:num w:numId="18">
    <w:abstractNumId w:val="15"/>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7A8"/>
    <w:rsid w:val="0000451F"/>
    <w:rsid w:val="000A22B4"/>
    <w:rsid w:val="000C3E25"/>
    <w:rsid w:val="000C609B"/>
    <w:rsid w:val="000E7BBC"/>
    <w:rsid w:val="000F05B4"/>
    <w:rsid w:val="00131BC5"/>
    <w:rsid w:val="001375F1"/>
    <w:rsid w:val="001443F0"/>
    <w:rsid w:val="00147D11"/>
    <w:rsid w:val="00161003"/>
    <w:rsid w:val="00195829"/>
    <w:rsid w:val="001D40BA"/>
    <w:rsid w:val="00207B59"/>
    <w:rsid w:val="00210C3D"/>
    <w:rsid w:val="00220D82"/>
    <w:rsid w:val="00286652"/>
    <w:rsid w:val="00287C03"/>
    <w:rsid w:val="0029007D"/>
    <w:rsid w:val="002B17FC"/>
    <w:rsid w:val="002C3FA7"/>
    <w:rsid w:val="00346511"/>
    <w:rsid w:val="00357ECD"/>
    <w:rsid w:val="00393AEE"/>
    <w:rsid w:val="003A3A20"/>
    <w:rsid w:val="003E691A"/>
    <w:rsid w:val="00402823"/>
    <w:rsid w:val="004217A8"/>
    <w:rsid w:val="00435D5D"/>
    <w:rsid w:val="00450CEC"/>
    <w:rsid w:val="004568F7"/>
    <w:rsid w:val="00466E73"/>
    <w:rsid w:val="0047666C"/>
    <w:rsid w:val="004A36A5"/>
    <w:rsid w:val="004A78E0"/>
    <w:rsid w:val="00563E41"/>
    <w:rsid w:val="00573C3F"/>
    <w:rsid w:val="0058395A"/>
    <w:rsid w:val="005A2974"/>
    <w:rsid w:val="005B6E04"/>
    <w:rsid w:val="005D0CA6"/>
    <w:rsid w:val="005E007C"/>
    <w:rsid w:val="005E7AD5"/>
    <w:rsid w:val="00631392"/>
    <w:rsid w:val="00665CEA"/>
    <w:rsid w:val="006858A8"/>
    <w:rsid w:val="00686095"/>
    <w:rsid w:val="00691EFB"/>
    <w:rsid w:val="006A1A2A"/>
    <w:rsid w:val="006B600D"/>
    <w:rsid w:val="006F01FB"/>
    <w:rsid w:val="00717262"/>
    <w:rsid w:val="00737A34"/>
    <w:rsid w:val="00741253"/>
    <w:rsid w:val="0075284F"/>
    <w:rsid w:val="007573BA"/>
    <w:rsid w:val="007B7A3E"/>
    <w:rsid w:val="007D6BCF"/>
    <w:rsid w:val="007F089B"/>
    <w:rsid w:val="00851926"/>
    <w:rsid w:val="008724BE"/>
    <w:rsid w:val="00877457"/>
    <w:rsid w:val="008A2FAB"/>
    <w:rsid w:val="008C4C27"/>
    <w:rsid w:val="008D401A"/>
    <w:rsid w:val="008E4F04"/>
    <w:rsid w:val="009025FA"/>
    <w:rsid w:val="0092272D"/>
    <w:rsid w:val="009A02C5"/>
    <w:rsid w:val="009A143C"/>
    <w:rsid w:val="009C329E"/>
    <w:rsid w:val="009D6D8F"/>
    <w:rsid w:val="009E0993"/>
    <w:rsid w:val="00A14350"/>
    <w:rsid w:val="00AB417E"/>
    <w:rsid w:val="00AB6E9A"/>
    <w:rsid w:val="00AC317E"/>
    <w:rsid w:val="00AC4218"/>
    <w:rsid w:val="00AF646A"/>
    <w:rsid w:val="00B16D96"/>
    <w:rsid w:val="00B25DF3"/>
    <w:rsid w:val="00B279FB"/>
    <w:rsid w:val="00B43FEC"/>
    <w:rsid w:val="00B82C17"/>
    <w:rsid w:val="00B8790A"/>
    <w:rsid w:val="00B93E8B"/>
    <w:rsid w:val="00BB0DB2"/>
    <w:rsid w:val="00BB4215"/>
    <w:rsid w:val="00BC6BC9"/>
    <w:rsid w:val="00BE0406"/>
    <w:rsid w:val="00BF1430"/>
    <w:rsid w:val="00BF7D03"/>
    <w:rsid w:val="00C11953"/>
    <w:rsid w:val="00C24F10"/>
    <w:rsid w:val="00C30133"/>
    <w:rsid w:val="00C74DD8"/>
    <w:rsid w:val="00C83F1E"/>
    <w:rsid w:val="00C90004"/>
    <w:rsid w:val="00CA53C0"/>
    <w:rsid w:val="00CB125C"/>
    <w:rsid w:val="00D10EE3"/>
    <w:rsid w:val="00D30E09"/>
    <w:rsid w:val="00D674C4"/>
    <w:rsid w:val="00D74C31"/>
    <w:rsid w:val="00D96B52"/>
    <w:rsid w:val="00DD125E"/>
    <w:rsid w:val="00DE020F"/>
    <w:rsid w:val="00DE1C2D"/>
    <w:rsid w:val="00DE3A86"/>
    <w:rsid w:val="00E10FC9"/>
    <w:rsid w:val="00E27125"/>
    <w:rsid w:val="00E73E08"/>
    <w:rsid w:val="00E85749"/>
    <w:rsid w:val="00E94E24"/>
    <w:rsid w:val="00EA1ABB"/>
    <w:rsid w:val="00EB021D"/>
    <w:rsid w:val="00EC2704"/>
    <w:rsid w:val="00EE1BAA"/>
    <w:rsid w:val="00EF0DBF"/>
    <w:rsid w:val="00F27F0C"/>
    <w:rsid w:val="00F3761D"/>
    <w:rsid w:val="00F3786B"/>
    <w:rsid w:val="00F61328"/>
    <w:rsid w:val="00F61B56"/>
    <w:rsid w:val="00F8196F"/>
    <w:rsid w:val="00F82E91"/>
    <w:rsid w:val="00F846ED"/>
    <w:rsid w:val="00F9082C"/>
    <w:rsid w:val="00F91D4A"/>
    <w:rsid w:val="00FC04B8"/>
    <w:rsid w:val="00FD7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 Spacing" w:qFormat="1"/>
    <w:lsdException w:name="List Paragraph" w:uiPriority="34"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pPr>
      <w:jc w:val="center"/>
    </w:pPr>
    <w:rPr>
      <w:rFonts w:ascii="Helvetica" w:hAnsi="Helvetica"/>
      <w:sz w:val="20"/>
    </w:rPr>
  </w:style>
  <w:style w:type="paragraph" w:styleId="FootnoteText">
    <w:name w:val="footnote text"/>
    <w:basedOn w:val="Normal"/>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link w:val="BodyTextIndentChar"/>
    <w:pPr>
      <w:spacing w:after="0"/>
      <w:ind w:firstLine="360"/>
    </w:pPr>
  </w:style>
  <w:style w:type="paragraph" w:styleId="DocumentMap">
    <w:name w:val="Document Map"/>
    <w:basedOn w:val="Normal"/>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link w:val="BodyTextChar"/>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customStyle="1" w:styleId="BodyTextChar">
    <w:name w:val="Body Text Char"/>
    <w:link w:val="BodyText"/>
    <w:rsid w:val="0062584B"/>
    <w:rPr>
      <w:sz w:val="16"/>
      <w:lang w:val="en-US"/>
    </w:rPr>
  </w:style>
  <w:style w:type="character" w:customStyle="1" w:styleId="BodyTextIndentChar">
    <w:name w:val="Body Text Indent Char"/>
    <w:link w:val="BodyTextIndent"/>
    <w:rsid w:val="0062584B"/>
    <w:rPr>
      <w:sz w:val="18"/>
      <w:lang w:val="en-US"/>
    </w:rPr>
  </w:style>
  <w:style w:type="paragraph" w:styleId="ListParagraph">
    <w:name w:val="List Paragraph"/>
    <w:basedOn w:val="Normal"/>
    <w:uiPriority w:val="34"/>
    <w:qFormat/>
    <w:rsid w:val="008A2FAB"/>
    <w:pPr>
      <w:ind w:left="720"/>
      <w:contextualSpacing/>
    </w:pPr>
  </w:style>
  <w:style w:type="character" w:styleId="PlaceholderText">
    <w:name w:val="Placeholder Text"/>
    <w:basedOn w:val="DefaultParagraphFont"/>
    <w:rsid w:val="001375F1"/>
    <w:rPr>
      <w:color w:val="808080"/>
    </w:rPr>
  </w:style>
  <w:style w:type="paragraph" w:styleId="BalloonText">
    <w:name w:val="Balloon Text"/>
    <w:basedOn w:val="Normal"/>
    <w:link w:val="BalloonTextChar"/>
    <w:rsid w:val="001375F1"/>
    <w:pPr>
      <w:spacing w:after="0"/>
    </w:pPr>
    <w:rPr>
      <w:rFonts w:ascii="Tahoma" w:hAnsi="Tahoma" w:cs="Tahoma"/>
      <w:sz w:val="16"/>
      <w:szCs w:val="16"/>
    </w:rPr>
  </w:style>
  <w:style w:type="character" w:customStyle="1" w:styleId="BalloonTextChar">
    <w:name w:val="Balloon Text Char"/>
    <w:basedOn w:val="DefaultParagraphFont"/>
    <w:link w:val="BalloonText"/>
    <w:rsid w:val="001375F1"/>
    <w:rPr>
      <w:rFonts w:ascii="Tahoma" w:hAnsi="Tahoma" w:cs="Tahoma"/>
      <w:sz w:val="16"/>
      <w:szCs w:val="16"/>
    </w:rPr>
  </w:style>
  <w:style w:type="character" w:styleId="CommentReference">
    <w:name w:val="annotation reference"/>
    <w:basedOn w:val="DefaultParagraphFont"/>
    <w:rsid w:val="00C30133"/>
    <w:rPr>
      <w:sz w:val="16"/>
      <w:szCs w:val="16"/>
    </w:rPr>
  </w:style>
  <w:style w:type="paragraph" w:styleId="CommentText">
    <w:name w:val="annotation text"/>
    <w:basedOn w:val="Normal"/>
    <w:link w:val="CommentTextChar"/>
    <w:rsid w:val="00C30133"/>
    <w:rPr>
      <w:sz w:val="20"/>
    </w:rPr>
  </w:style>
  <w:style w:type="character" w:customStyle="1" w:styleId="CommentTextChar">
    <w:name w:val="Comment Text Char"/>
    <w:basedOn w:val="DefaultParagraphFont"/>
    <w:link w:val="CommentText"/>
    <w:rsid w:val="00C30133"/>
  </w:style>
  <w:style w:type="paragraph" w:styleId="CommentSubject">
    <w:name w:val="annotation subject"/>
    <w:basedOn w:val="CommentText"/>
    <w:next w:val="CommentText"/>
    <w:link w:val="CommentSubjectChar"/>
    <w:rsid w:val="00C30133"/>
    <w:rPr>
      <w:b/>
      <w:bCs/>
    </w:rPr>
  </w:style>
  <w:style w:type="character" w:customStyle="1" w:styleId="CommentSubjectChar">
    <w:name w:val="Comment Subject Char"/>
    <w:basedOn w:val="CommentTextChar"/>
    <w:link w:val="CommentSubject"/>
    <w:rsid w:val="00C3013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 Spacing" w:qFormat="1"/>
    <w:lsdException w:name="List Paragraph" w:uiPriority="34"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pPr>
      <w:jc w:val="center"/>
    </w:pPr>
    <w:rPr>
      <w:rFonts w:ascii="Helvetica" w:hAnsi="Helvetica"/>
      <w:sz w:val="20"/>
    </w:rPr>
  </w:style>
  <w:style w:type="paragraph" w:styleId="FootnoteText">
    <w:name w:val="footnote text"/>
    <w:basedOn w:val="Normal"/>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link w:val="BodyTextIndentChar"/>
    <w:pPr>
      <w:spacing w:after="0"/>
      <w:ind w:firstLine="360"/>
    </w:pPr>
  </w:style>
  <w:style w:type="paragraph" w:styleId="DocumentMap">
    <w:name w:val="Document Map"/>
    <w:basedOn w:val="Normal"/>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link w:val="BodyTextChar"/>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customStyle="1" w:styleId="BodyTextChar">
    <w:name w:val="Body Text Char"/>
    <w:link w:val="BodyText"/>
    <w:rsid w:val="0062584B"/>
    <w:rPr>
      <w:sz w:val="16"/>
      <w:lang w:val="en-US"/>
    </w:rPr>
  </w:style>
  <w:style w:type="character" w:customStyle="1" w:styleId="BodyTextIndentChar">
    <w:name w:val="Body Text Indent Char"/>
    <w:link w:val="BodyTextIndent"/>
    <w:rsid w:val="0062584B"/>
    <w:rPr>
      <w:sz w:val="18"/>
      <w:lang w:val="en-US"/>
    </w:rPr>
  </w:style>
  <w:style w:type="paragraph" w:styleId="ListParagraph">
    <w:name w:val="List Paragraph"/>
    <w:basedOn w:val="Normal"/>
    <w:uiPriority w:val="34"/>
    <w:qFormat/>
    <w:rsid w:val="008A2FAB"/>
    <w:pPr>
      <w:ind w:left="720"/>
      <w:contextualSpacing/>
    </w:pPr>
  </w:style>
  <w:style w:type="character" w:styleId="PlaceholderText">
    <w:name w:val="Placeholder Text"/>
    <w:basedOn w:val="DefaultParagraphFont"/>
    <w:rsid w:val="001375F1"/>
    <w:rPr>
      <w:color w:val="808080"/>
    </w:rPr>
  </w:style>
  <w:style w:type="paragraph" w:styleId="BalloonText">
    <w:name w:val="Balloon Text"/>
    <w:basedOn w:val="Normal"/>
    <w:link w:val="BalloonTextChar"/>
    <w:rsid w:val="001375F1"/>
    <w:pPr>
      <w:spacing w:after="0"/>
    </w:pPr>
    <w:rPr>
      <w:rFonts w:ascii="Tahoma" w:hAnsi="Tahoma" w:cs="Tahoma"/>
      <w:sz w:val="16"/>
      <w:szCs w:val="16"/>
    </w:rPr>
  </w:style>
  <w:style w:type="character" w:customStyle="1" w:styleId="BalloonTextChar">
    <w:name w:val="Balloon Text Char"/>
    <w:basedOn w:val="DefaultParagraphFont"/>
    <w:link w:val="BalloonText"/>
    <w:rsid w:val="001375F1"/>
    <w:rPr>
      <w:rFonts w:ascii="Tahoma" w:hAnsi="Tahoma" w:cs="Tahoma"/>
      <w:sz w:val="16"/>
      <w:szCs w:val="16"/>
    </w:rPr>
  </w:style>
  <w:style w:type="character" w:styleId="CommentReference">
    <w:name w:val="annotation reference"/>
    <w:basedOn w:val="DefaultParagraphFont"/>
    <w:rsid w:val="00C30133"/>
    <w:rPr>
      <w:sz w:val="16"/>
      <w:szCs w:val="16"/>
    </w:rPr>
  </w:style>
  <w:style w:type="paragraph" w:styleId="CommentText">
    <w:name w:val="annotation text"/>
    <w:basedOn w:val="Normal"/>
    <w:link w:val="CommentTextChar"/>
    <w:rsid w:val="00C30133"/>
    <w:rPr>
      <w:sz w:val="20"/>
    </w:rPr>
  </w:style>
  <w:style w:type="character" w:customStyle="1" w:styleId="CommentTextChar">
    <w:name w:val="Comment Text Char"/>
    <w:basedOn w:val="DefaultParagraphFont"/>
    <w:link w:val="CommentText"/>
    <w:rsid w:val="00C30133"/>
  </w:style>
  <w:style w:type="paragraph" w:styleId="CommentSubject">
    <w:name w:val="annotation subject"/>
    <w:basedOn w:val="CommentText"/>
    <w:next w:val="CommentText"/>
    <w:link w:val="CommentSubjectChar"/>
    <w:rsid w:val="00C30133"/>
    <w:rPr>
      <w:b/>
      <w:bCs/>
    </w:rPr>
  </w:style>
  <w:style w:type="character" w:customStyle="1" w:styleId="CommentSubjectChar">
    <w:name w:val="Comment Subject Char"/>
    <w:basedOn w:val="CommentTextChar"/>
    <w:link w:val="CommentSubject"/>
    <w:rsid w:val="00C301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comments" Target="comments.xml"/><Relationship Id="rId10" Type="http://schemas.openxmlformats.org/officeDocument/2006/relationships/header" Target="header2.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20325D-BF7F-4185-AECD-0B9CCAB59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87B105C9</Template>
  <TotalTime>5</TotalTime>
  <Pages>3</Pages>
  <Words>2033</Words>
  <Characters>11020</Characters>
  <Application>Microsoft Office Word</Application>
  <DocSecurity>0</DocSecurity>
  <Lines>91</Lines>
  <Paragraphs>26</Paragraphs>
  <ScaleCrop>false</ScaleCrop>
  <HeadingPairs>
    <vt:vector size="2" baseType="variant">
      <vt:variant>
        <vt:lpstr>Title</vt:lpstr>
      </vt:variant>
      <vt:variant>
        <vt:i4>1</vt:i4>
      </vt:variant>
    </vt:vector>
  </HeadingPairs>
  <TitlesOfParts>
    <vt:vector size="1" baseType="lpstr">
      <vt:lpstr>PVLDB Proceedings Template - WORD</vt:lpstr>
    </vt:vector>
  </TitlesOfParts>
  <Company>VLDB</Company>
  <LinksUpToDate>false</LinksUpToDate>
  <CharactersWithSpaces>13027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PVLDB Proceedings Template - WORD</dc:title>
  <dc:creator>auto-AhmetSacan</dc:creator>
  <cp:lastModifiedBy>tufte</cp:lastModifiedBy>
  <cp:revision>3</cp:revision>
  <cp:lastPrinted>2012-01-25T23:10:00Z</cp:lastPrinted>
  <dcterms:created xsi:type="dcterms:W3CDTF">2012-02-18T01:57:00Z</dcterms:created>
  <dcterms:modified xsi:type="dcterms:W3CDTF">2012-02-18T02:02:00Z</dcterms:modified>
</cp:coreProperties>
</file>